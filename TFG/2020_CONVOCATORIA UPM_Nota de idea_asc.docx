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EC78D" w14:textId="77777777" w:rsidR="002D4C3D" w:rsidRDefault="009F7E5B" w:rsidP="00572DF4">
      <w:pPr>
        <w:jc w:val="center"/>
        <w:rPr>
          <w:rFonts w:ascii="Century Gothic" w:hAnsi="Century Gothic" w:cs="Arial"/>
          <w:b/>
          <w:sz w:val="28"/>
          <w:szCs w:val="20"/>
          <w:u w:val="single"/>
          <w:lang w:val="es-CO"/>
        </w:rPr>
      </w:pPr>
      <w:r w:rsidRPr="00572DF4">
        <w:rPr>
          <w:rFonts w:ascii="Century Gothic" w:hAnsi="Century Gothic" w:cs="Arial"/>
          <w:b/>
          <w:sz w:val="28"/>
          <w:szCs w:val="20"/>
          <w:u w:val="single"/>
          <w:lang w:val="es-CO"/>
        </w:rPr>
        <w:t xml:space="preserve">NOTA DE IDEA </w:t>
      </w:r>
      <w:r w:rsidR="006038E7" w:rsidRPr="00572DF4">
        <w:rPr>
          <w:rFonts w:ascii="Century Gothic" w:hAnsi="Century Gothic" w:cs="Arial"/>
          <w:b/>
          <w:sz w:val="28"/>
          <w:szCs w:val="20"/>
          <w:u w:val="single"/>
          <w:lang w:val="es-CO"/>
        </w:rPr>
        <w:t>PRELIMINAR</w:t>
      </w:r>
    </w:p>
    <w:p w14:paraId="63CA3474" w14:textId="77777777" w:rsidR="00572DF4" w:rsidRDefault="00572DF4" w:rsidP="00572DF4">
      <w:pPr>
        <w:jc w:val="center"/>
        <w:rPr>
          <w:rFonts w:ascii="Century Gothic" w:hAnsi="Century Gothic" w:cs="Arial"/>
          <w:b/>
          <w:sz w:val="28"/>
          <w:szCs w:val="20"/>
          <w:u w:val="single"/>
          <w:lang w:val="es-CO"/>
        </w:rPr>
      </w:pPr>
    </w:p>
    <w:p w14:paraId="5F4B23E0" w14:textId="77777777" w:rsidR="00572DF4" w:rsidRDefault="00572DF4" w:rsidP="00BC3A21">
      <w:pPr>
        <w:ind w:firstLine="708"/>
        <w:rPr>
          <w:rFonts w:ascii="Century Gothic" w:hAnsi="Century Gothic" w:cs="Arial"/>
          <w:sz w:val="20"/>
          <w:szCs w:val="20"/>
          <w:lang w:val="es-CO"/>
        </w:rPr>
      </w:pPr>
      <w:r w:rsidRPr="00572DF4">
        <w:rPr>
          <w:rFonts w:ascii="Century Gothic" w:hAnsi="Century Gothic" w:cs="Arial"/>
          <w:sz w:val="20"/>
          <w:szCs w:val="20"/>
          <w:lang w:val="es-CO"/>
        </w:rPr>
        <w:t xml:space="preserve">Mediante </w:t>
      </w:r>
      <w:r>
        <w:rPr>
          <w:rFonts w:ascii="Century Gothic" w:hAnsi="Century Gothic" w:cs="Arial"/>
          <w:sz w:val="20"/>
          <w:szCs w:val="20"/>
          <w:lang w:val="es-CO"/>
        </w:rPr>
        <w:t xml:space="preserve">este </w:t>
      </w:r>
      <w:r w:rsidRPr="00572DF4">
        <w:rPr>
          <w:rFonts w:ascii="Century Gothic" w:hAnsi="Century Gothic" w:cs="Arial"/>
          <w:sz w:val="20"/>
          <w:szCs w:val="20"/>
          <w:lang w:val="es-CO"/>
        </w:rPr>
        <w:t xml:space="preserve">documento se espera recoger las ideas preliminares de los </w:t>
      </w:r>
      <w:r>
        <w:rPr>
          <w:rFonts w:ascii="Century Gothic" w:hAnsi="Century Gothic" w:cs="Arial"/>
          <w:sz w:val="20"/>
          <w:szCs w:val="20"/>
          <w:lang w:val="es-CO"/>
        </w:rPr>
        <w:t>proyectos tipo 1 los cuales se insertarán en uno de los 4 programas/plataformas de actuaciones de la presente convocatoria:</w:t>
      </w:r>
    </w:p>
    <w:p w14:paraId="60AC2B21" w14:textId="77777777" w:rsidR="0010119E" w:rsidRPr="00E45180" w:rsidRDefault="00BC3A21" w:rsidP="00E45180">
      <w:pPr>
        <w:rPr>
          <w:rFonts w:ascii="Century Gothic" w:hAnsi="Century Gothic" w:cs="Arial"/>
          <w:i/>
          <w:sz w:val="20"/>
          <w:szCs w:val="20"/>
          <w:lang w:val="es-CO"/>
        </w:rPr>
      </w:pPr>
      <w:r w:rsidRPr="00E45180">
        <w:rPr>
          <w:rFonts w:ascii="Century Gothic" w:hAnsi="Century Gothic" w:cs="Arial"/>
          <w:b/>
          <w:sz w:val="20"/>
          <w:szCs w:val="20"/>
          <w:lang w:val="es-CO"/>
        </w:rPr>
        <w:t>1. DATOS DEL RESPONSABLE</w:t>
      </w:r>
      <w:r>
        <w:rPr>
          <w:rFonts w:ascii="Century Gothic" w:hAnsi="Century Gothic" w:cs="Arial"/>
          <w:b/>
          <w:sz w:val="20"/>
          <w:szCs w:val="20"/>
          <w:lang w:val="es-CO"/>
        </w:rPr>
        <w:t>:</w:t>
      </w:r>
    </w:p>
    <w:tbl>
      <w:tblPr>
        <w:tblStyle w:val="Tablaconcuadrcula"/>
        <w:tblW w:w="5000" w:type="pct"/>
        <w:tblLook w:val="04A0" w:firstRow="1" w:lastRow="0" w:firstColumn="1" w:lastColumn="0" w:noHBand="0" w:noVBand="1"/>
      </w:tblPr>
      <w:tblGrid>
        <w:gridCol w:w="2891"/>
        <w:gridCol w:w="7815"/>
      </w:tblGrid>
      <w:tr w:rsidR="004142D2" w:rsidRPr="00E45180" w14:paraId="6DC47B82" w14:textId="77777777" w:rsidTr="00E45180">
        <w:trPr>
          <w:trHeight w:val="218"/>
        </w:trPr>
        <w:tc>
          <w:tcPr>
            <w:tcW w:w="1350" w:type="pct"/>
          </w:tcPr>
          <w:p w14:paraId="47FF7A43" w14:textId="77777777" w:rsidR="004142D2" w:rsidRPr="00572DF4" w:rsidRDefault="004142D2"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Nombre y Apellidos</w:t>
            </w:r>
          </w:p>
        </w:tc>
        <w:tc>
          <w:tcPr>
            <w:tcW w:w="3650" w:type="pct"/>
          </w:tcPr>
          <w:p w14:paraId="041326CF" w14:textId="799E5A4F"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 xml:space="preserve">Miguel </w:t>
            </w:r>
            <w:r w:rsidR="00267D5E" w:rsidRPr="00D2591F">
              <w:rPr>
                <w:rFonts w:ascii="Century Gothic" w:hAnsi="Century Gothic" w:cs="Arial"/>
                <w:bCs/>
                <w:sz w:val="20"/>
                <w:szCs w:val="20"/>
                <w:lang w:val="es-CO"/>
              </w:rPr>
              <w:t>Ángel</w:t>
            </w:r>
            <w:r w:rsidRPr="00D2591F">
              <w:rPr>
                <w:rFonts w:ascii="Century Gothic" w:hAnsi="Century Gothic" w:cs="Arial"/>
                <w:bCs/>
                <w:sz w:val="20"/>
                <w:szCs w:val="20"/>
                <w:lang w:val="es-CO"/>
              </w:rPr>
              <w:t xml:space="preserve"> Egido Aguilera</w:t>
            </w:r>
          </w:p>
        </w:tc>
      </w:tr>
      <w:tr w:rsidR="004142D2" w:rsidRPr="00D2591F" w14:paraId="46BEECD9" w14:textId="77777777" w:rsidTr="00E45180">
        <w:trPr>
          <w:trHeight w:val="218"/>
        </w:trPr>
        <w:tc>
          <w:tcPr>
            <w:tcW w:w="1350" w:type="pct"/>
          </w:tcPr>
          <w:p w14:paraId="25C31FCA" w14:textId="77777777" w:rsidR="004142D2" w:rsidRPr="00572DF4" w:rsidRDefault="004142D2"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Grupo o Centro de la UPM</w:t>
            </w:r>
          </w:p>
        </w:tc>
        <w:tc>
          <w:tcPr>
            <w:tcW w:w="3650" w:type="pct"/>
          </w:tcPr>
          <w:p w14:paraId="356A36A3" w14:textId="03C6882B"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Instituto de Energía Solar</w:t>
            </w:r>
          </w:p>
        </w:tc>
      </w:tr>
      <w:tr w:rsidR="004142D2" w:rsidRPr="00E45180" w14:paraId="5A6D6F80" w14:textId="77777777" w:rsidTr="00E45180">
        <w:trPr>
          <w:trHeight w:val="218"/>
        </w:trPr>
        <w:tc>
          <w:tcPr>
            <w:tcW w:w="1350" w:type="pct"/>
          </w:tcPr>
          <w:p w14:paraId="25910E4F" w14:textId="77777777" w:rsidR="004142D2" w:rsidRPr="00572DF4" w:rsidRDefault="004142D2"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Escuela/Facultad</w:t>
            </w:r>
          </w:p>
        </w:tc>
        <w:tc>
          <w:tcPr>
            <w:tcW w:w="3650" w:type="pct"/>
          </w:tcPr>
          <w:p w14:paraId="246539F7" w14:textId="726291BD"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ETSIT</w:t>
            </w:r>
          </w:p>
        </w:tc>
      </w:tr>
      <w:tr w:rsidR="004142D2" w:rsidRPr="00E45180" w14:paraId="36F7FD34" w14:textId="77777777" w:rsidTr="00E45180">
        <w:trPr>
          <w:trHeight w:val="218"/>
        </w:trPr>
        <w:tc>
          <w:tcPr>
            <w:tcW w:w="1350" w:type="pct"/>
          </w:tcPr>
          <w:p w14:paraId="335B793D" w14:textId="77777777" w:rsidR="004142D2" w:rsidRPr="00572DF4" w:rsidRDefault="004142D2"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Teléfono</w:t>
            </w:r>
          </w:p>
        </w:tc>
        <w:tc>
          <w:tcPr>
            <w:tcW w:w="3650" w:type="pct"/>
          </w:tcPr>
          <w:p w14:paraId="53A6898E" w14:textId="4A7E01BC"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91 067 25 37</w:t>
            </w:r>
          </w:p>
        </w:tc>
      </w:tr>
      <w:tr w:rsidR="004142D2" w:rsidRPr="00E45180" w14:paraId="598D08DC" w14:textId="77777777" w:rsidTr="00E45180">
        <w:trPr>
          <w:trHeight w:val="218"/>
        </w:trPr>
        <w:tc>
          <w:tcPr>
            <w:tcW w:w="1350" w:type="pct"/>
          </w:tcPr>
          <w:p w14:paraId="62B98DF4" w14:textId="77777777" w:rsidR="004142D2" w:rsidRPr="00572DF4" w:rsidRDefault="00572DF4"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Correo electrónico</w:t>
            </w:r>
          </w:p>
        </w:tc>
        <w:tc>
          <w:tcPr>
            <w:tcW w:w="3650" w:type="pct"/>
          </w:tcPr>
          <w:p w14:paraId="07802160" w14:textId="5F156FB9"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miguel.egido@upm.es</w:t>
            </w:r>
          </w:p>
        </w:tc>
      </w:tr>
    </w:tbl>
    <w:p w14:paraId="1299C77A" w14:textId="77777777" w:rsidR="0010119E" w:rsidRPr="00E45180" w:rsidRDefault="0010119E" w:rsidP="004142D2">
      <w:pPr>
        <w:rPr>
          <w:rFonts w:ascii="Century Gothic" w:hAnsi="Century Gothic" w:cs="Arial"/>
          <w:b/>
          <w:sz w:val="20"/>
          <w:szCs w:val="20"/>
          <w:u w:val="single"/>
          <w:lang w:val="es-CO"/>
        </w:rPr>
      </w:pPr>
    </w:p>
    <w:p w14:paraId="308647D9" w14:textId="77777777" w:rsidR="004142D2" w:rsidRPr="00E45180" w:rsidRDefault="00D625D8" w:rsidP="00D625D8">
      <w:pPr>
        <w:rPr>
          <w:rFonts w:ascii="Century Gothic" w:hAnsi="Century Gothic" w:cs="Arial"/>
          <w:i/>
          <w:sz w:val="20"/>
          <w:szCs w:val="20"/>
          <w:lang w:val="es-CO"/>
        </w:rPr>
      </w:pPr>
      <w:r w:rsidRPr="00E45180">
        <w:rPr>
          <w:rFonts w:ascii="Century Gothic" w:hAnsi="Century Gothic" w:cs="Arial"/>
          <w:b/>
          <w:sz w:val="20"/>
          <w:szCs w:val="20"/>
          <w:lang w:val="es-CO"/>
        </w:rPr>
        <w:t xml:space="preserve">2. </w:t>
      </w:r>
      <w:r w:rsidR="00BC3A21" w:rsidRPr="00E45180">
        <w:rPr>
          <w:rFonts w:ascii="Century Gothic" w:hAnsi="Century Gothic" w:cs="Arial"/>
          <w:b/>
          <w:sz w:val="20"/>
          <w:szCs w:val="20"/>
          <w:lang w:val="es-CO"/>
        </w:rPr>
        <w:t>PROGRAMA/PLATAFORMA AL QUE SE INSERTA</w:t>
      </w:r>
      <w:r w:rsidR="00BC3A21" w:rsidRPr="00E45180">
        <w:rPr>
          <w:rFonts w:ascii="Century Gothic" w:hAnsi="Century Gothic" w:cs="Arial"/>
          <w:i/>
          <w:sz w:val="20"/>
          <w:szCs w:val="20"/>
          <w:lang w:val="es-CO"/>
        </w:rPr>
        <w:t>:</w:t>
      </w:r>
      <w:r w:rsidR="004142D2" w:rsidRPr="00E45180">
        <w:rPr>
          <w:rFonts w:ascii="Century Gothic" w:hAnsi="Century Gothic" w:cs="Arial"/>
          <w:i/>
          <w:sz w:val="20"/>
          <w:szCs w:val="20"/>
          <w:lang w:val="es-CO"/>
        </w:rPr>
        <w:t xml:space="preserve"> </w:t>
      </w:r>
      <w:r w:rsidR="0010119E" w:rsidRPr="00E45180">
        <w:rPr>
          <w:rFonts w:ascii="Century Gothic" w:hAnsi="Century Gothic" w:cs="Arial"/>
          <w:i/>
          <w:sz w:val="20"/>
          <w:szCs w:val="20"/>
          <w:lang w:val="es-CO"/>
        </w:rPr>
        <w:t>Marque con una X el programa</w:t>
      </w:r>
      <w:r w:rsidR="00C82F6B" w:rsidRPr="00E45180">
        <w:rPr>
          <w:rFonts w:ascii="Century Gothic" w:hAnsi="Century Gothic" w:cs="Arial"/>
          <w:i/>
          <w:sz w:val="20"/>
          <w:szCs w:val="20"/>
          <w:lang w:val="es-CO"/>
        </w:rPr>
        <w:t xml:space="preserve"> </w:t>
      </w:r>
      <w:r w:rsidR="0010119E" w:rsidRPr="00E45180">
        <w:rPr>
          <w:rFonts w:ascii="Century Gothic" w:hAnsi="Century Gothic" w:cs="Arial"/>
          <w:i/>
          <w:sz w:val="20"/>
          <w:szCs w:val="20"/>
          <w:lang w:val="es-CO"/>
        </w:rPr>
        <w:t xml:space="preserve">al cual se insertará: </w:t>
      </w:r>
    </w:p>
    <w:tbl>
      <w:tblPr>
        <w:tblStyle w:val="Tablaconcuadrcula"/>
        <w:tblW w:w="5000" w:type="pct"/>
        <w:tblLook w:val="04A0" w:firstRow="1" w:lastRow="0" w:firstColumn="1" w:lastColumn="0" w:noHBand="0" w:noVBand="1"/>
      </w:tblPr>
      <w:tblGrid>
        <w:gridCol w:w="1090"/>
        <w:gridCol w:w="8753"/>
        <w:gridCol w:w="863"/>
      </w:tblGrid>
      <w:tr w:rsidR="00E45180" w:rsidRPr="006871D7" w14:paraId="00BBF66A" w14:textId="77777777" w:rsidTr="00C96A6F">
        <w:trPr>
          <w:trHeight w:val="680"/>
        </w:trPr>
        <w:tc>
          <w:tcPr>
            <w:tcW w:w="509" w:type="pct"/>
          </w:tcPr>
          <w:p w14:paraId="2A7F0FF9" w14:textId="77777777" w:rsidR="00E45180" w:rsidRPr="00E45180" w:rsidRDefault="00E45180" w:rsidP="004142D2">
            <w:pPr>
              <w:rPr>
                <w:rFonts w:ascii="Century Gothic" w:hAnsi="Century Gothic" w:cs="Arial"/>
                <w:sz w:val="18"/>
                <w:szCs w:val="18"/>
                <w:lang w:val="es-CO"/>
              </w:rPr>
            </w:pPr>
            <w:r w:rsidRPr="00E45180">
              <w:rPr>
                <w:rFonts w:ascii="Century Gothic" w:hAnsi="Century Gothic" w:cs="Arial"/>
                <w:noProof/>
                <w:sz w:val="18"/>
                <w:szCs w:val="18"/>
                <w:lang w:val="es-ES" w:eastAsia="es-ES"/>
              </w:rPr>
              <w:drawing>
                <wp:inline distT="0" distB="0" distL="0" distR="0" wp14:anchorId="03AFE8CF" wp14:editId="0E82F1D8">
                  <wp:extent cx="540000" cy="540000"/>
                  <wp:effectExtent l="0" t="0" r="0" b="0"/>
                  <wp:docPr id="11" name="Imagen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96BC48-6FC8-4FC0-8C28-0E063F373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96BC48-6FC8-4FC0-8C28-0E063F3735E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4088" w:type="pct"/>
            <w:vAlign w:val="center"/>
          </w:tcPr>
          <w:p w14:paraId="67948983" w14:textId="77777777" w:rsidR="00E45180" w:rsidRPr="00E45180" w:rsidRDefault="00E45180" w:rsidP="00E45180">
            <w:pPr>
              <w:rPr>
                <w:rFonts w:ascii="Century Gothic" w:hAnsi="Century Gothic" w:cs="Arial"/>
                <w:sz w:val="18"/>
                <w:szCs w:val="18"/>
                <w:lang w:val="es-CO"/>
              </w:rPr>
            </w:pPr>
            <w:r w:rsidRPr="00E45180">
              <w:rPr>
                <w:rFonts w:ascii="Century Gothic" w:hAnsi="Century Gothic" w:cs="Arial"/>
                <w:b/>
                <w:sz w:val="24"/>
                <w:szCs w:val="18"/>
                <w:lang w:val="es-CO"/>
              </w:rPr>
              <w:t>P1</w:t>
            </w:r>
            <w:r w:rsidRPr="00E45180">
              <w:rPr>
                <w:rFonts w:ascii="Century Gothic" w:hAnsi="Century Gothic" w:cs="Arial"/>
                <w:sz w:val="24"/>
                <w:szCs w:val="18"/>
                <w:lang w:val="es-CO"/>
              </w:rPr>
              <w:t xml:space="preserve">. </w:t>
            </w:r>
            <w:r w:rsidRPr="00E45180">
              <w:rPr>
                <w:rFonts w:ascii="Century Gothic" w:hAnsi="Century Gothic" w:cs="Arial"/>
                <w:sz w:val="18"/>
                <w:szCs w:val="18"/>
                <w:lang w:val="es-CO"/>
              </w:rPr>
              <w:t xml:space="preserve">Resiliencia al </w:t>
            </w:r>
            <w:r w:rsidRPr="00E45180">
              <w:rPr>
                <w:rFonts w:ascii="Century Gothic" w:hAnsi="Century Gothic" w:cs="Arial"/>
                <w:b/>
                <w:sz w:val="18"/>
                <w:szCs w:val="18"/>
                <w:lang w:val="es-CO"/>
              </w:rPr>
              <w:t>cambio climático</w:t>
            </w:r>
            <w:r w:rsidRPr="00E45180">
              <w:rPr>
                <w:rFonts w:ascii="Century Gothic" w:hAnsi="Century Gothic" w:cs="Arial"/>
                <w:sz w:val="18"/>
                <w:szCs w:val="18"/>
                <w:lang w:val="es-CO"/>
              </w:rPr>
              <w:t xml:space="preserve"> en entornos semiáridos (agricultura familiar, agua, energía, saneamiento, gestión de riesgos de desastres).</w:t>
            </w:r>
          </w:p>
        </w:tc>
        <w:tc>
          <w:tcPr>
            <w:tcW w:w="403" w:type="pct"/>
          </w:tcPr>
          <w:p w14:paraId="486C606C" w14:textId="77777777" w:rsidR="00E45180" w:rsidRPr="00E45180" w:rsidRDefault="00E45180" w:rsidP="004142D2">
            <w:pPr>
              <w:rPr>
                <w:rFonts w:ascii="Century Gothic" w:hAnsi="Century Gothic" w:cs="Arial"/>
                <w:sz w:val="20"/>
                <w:szCs w:val="20"/>
                <w:lang w:val="es-CO"/>
              </w:rPr>
            </w:pPr>
          </w:p>
        </w:tc>
      </w:tr>
      <w:tr w:rsidR="00E45180" w:rsidRPr="006871D7" w14:paraId="65F1C81A" w14:textId="77777777" w:rsidTr="00C96A6F">
        <w:trPr>
          <w:trHeight w:val="680"/>
        </w:trPr>
        <w:tc>
          <w:tcPr>
            <w:tcW w:w="509" w:type="pct"/>
          </w:tcPr>
          <w:p w14:paraId="45E8F88E" w14:textId="77777777" w:rsidR="00E45180" w:rsidRPr="00E45180" w:rsidRDefault="00E45180" w:rsidP="0010119E">
            <w:pPr>
              <w:rPr>
                <w:rFonts w:ascii="Century Gothic" w:hAnsi="Century Gothic" w:cs="Arial"/>
                <w:sz w:val="18"/>
                <w:szCs w:val="18"/>
                <w:lang w:val="es-CO"/>
              </w:rPr>
            </w:pPr>
            <w:r w:rsidRPr="00E45180">
              <w:rPr>
                <w:rFonts w:ascii="Century Gothic" w:hAnsi="Century Gothic" w:cs="Arial"/>
                <w:noProof/>
                <w:sz w:val="18"/>
                <w:szCs w:val="18"/>
                <w:lang w:val="es-ES" w:eastAsia="es-ES"/>
              </w:rPr>
              <w:drawing>
                <wp:inline distT="0" distB="0" distL="0" distR="0" wp14:anchorId="50849820" wp14:editId="09CCE75C">
                  <wp:extent cx="540000" cy="454737"/>
                  <wp:effectExtent l="0" t="0" r="0" b="2540"/>
                  <wp:docPr id="16" name="Imagen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AD841C1-1CB2-4410-BBFB-F0C1FDAE71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AD841C1-1CB2-4410-BBFB-F0C1FDAE7195}"/>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b="15789"/>
                          <a:stretch/>
                        </pic:blipFill>
                        <pic:spPr>
                          <a:xfrm>
                            <a:off x="0" y="0"/>
                            <a:ext cx="540000" cy="454737"/>
                          </a:xfrm>
                          <a:prstGeom prst="rect">
                            <a:avLst/>
                          </a:prstGeom>
                        </pic:spPr>
                      </pic:pic>
                    </a:graphicData>
                  </a:graphic>
                </wp:inline>
              </w:drawing>
            </w:r>
          </w:p>
        </w:tc>
        <w:tc>
          <w:tcPr>
            <w:tcW w:w="4088" w:type="pct"/>
            <w:vAlign w:val="center"/>
          </w:tcPr>
          <w:p w14:paraId="15943455" w14:textId="77777777" w:rsidR="00E45180" w:rsidRPr="00E45180" w:rsidRDefault="00E45180" w:rsidP="00E45180">
            <w:pPr>
              <w:rPr>
                <w:rFonts w:ascii="Century Gothic" w:hAnsi="Century Gothic" w:cs="Arial"/>
                <w:sz w:val="18"/>
                <w:szCs w:val="18"/>
                <w:lang w:val="es-CO"/>
              </w:rPr>
            </w:pPr>
            <w:r w:rsidRPr="00E45180">
              <w:rPr>
                <w:rFonts w:ascii="Century Gothic" w:hAnsi="Century Gothic" w:cs="Arial"/>
                <w:b/>
                <w:sz w:val="24"/>
                <w:szCs w:val="18"/>
                <w:lang w:val="es-CO"/>
              </w:rPr>
              <w:t>P2</w:t>
            </w:r>
            <w:r w:rsidRPr="00E45180">
              <w:rPr>
                <w:rFonts w:ascii="Century Gothic" w:hAnsi="Century Gothic" w:cs="Arial"/>
                <w:b/>
                <w:sz w:val="18"/>
                <w:szCs w:val="18"/>
                <w:lang w:val="es-CO"/>
              </w:rPr>
              <w:t>.</w:t>
            </w:r>
            <w:r w:rsidRPr="00E45180">
              <w:rPr>
                <w:rFonts w:ascii="Century Gothic" w:hAnsi="Century Gothic" w:cs="Arial"/>
                <w:sz w:val="18"/>
                <w:szCs w:val="18"/>
                <w:lang w:val="es-CO"/>
              </w:rPr>
              <w:t xml:space="preserve"> Soluciones tecnológicas y organizativas a problemas de desarrollo en </w:t>
            </w:r>
            <w:r w:rsidRPr="00E45180">
              <w:rPr>
                <w:rFonts w:ascii="Century Gothic" w:hAnsi="Century Gothic" w:cs="Arial"/>
                <w:b/>
                <w:sz w:val="18"/>
                <w:szCs w:val="18"/>
                <w:lang w:val="es-CO"/>
              </w:rPr>
              <w:t>África Subsahariana</w:t>
            </w:r>
            <w:r w:rsidRPr="00E45180">
              <w:rPr>
                <w:rFonts w:ascii="Century Gothic" w:hAnsi="Century Gothic" w:cs="Arial"/>
                <w:sz w:val="18"/>
                <w:szCs w:val="18"/>
                <w:lang w:val="es-CO"/>
              </w:rPr>
              <w:t>, en apoyo al fortalecimiento de centros de investigación y Universidades.</w:t>
            </w:r>
          </w:p>
        </w:tc>
        <w:tc>
          <w:tcPr>
            <w:tcW w:w="403" w:type="pct"/>
          </w:tcPr>
          <w:p w14:paraId="71A87086" w14:textId="77777777" w:rsidR="00E45180" w:rsidRPr="00E45180" w:rsidRDefault="00E45180" w:rsidP="004142D2">
            <w:pPr>
              <w:rPr>
                <w:rFonts w:ascii="Century Gothic" w:hAnsi="Century Gothic" w:cs="Arial"/>
                <w:sz w:val="20"/>
                <w:szCs w:val="20"/>
                <w:lang w:val="es-CO"/>
              </w:rPr>
            </w:pPr>
          </w:p>
        </w:tc>
      </w:tr>
      <w:tr w:rsidR="00E45180" w:rsidRPr="00D2591F" w14:paraId="01C9C67B" w14:textId="77777777" w:rsidTr="00C96A6F">
        <w:trPr>
          <w:trHeight w:val="680"/>
        </w:trPr>
        <w:tc>
          <w:tcPr>
            <w:tcW w:w="509" w:type="pct"/>
          </w:tcPr>
          <w:p w14:paraId="07967E5E" w14:textId="77777777" w:rsidR="00E45180" w:rsidRPr="00E45180" w:rsidRDefault="00E45180" w:rsidP="0010119E">
            <w:pPr>
              <w:rPr>
                <w:rFonts w:ascii="Century Gothic" w:hAnsi="Century Gothic" w:cs="Arial"/>
                <w:sz w:val="18"/>
                <w:szCs w:val="18"/>
                <w:lang w:val="es-CO"/>
              </w:rPr>
            </w:pPr>
            <w:r w:rsidRPr="00E45180">
              <w:rPr>
                <w:rFonts w:ascii="Century Gothic" w:hAnsi="Century Gothic" w:cs="Arial"/>
                <w:noProof/>
                <w:sz w:val="18"/>
                <w:szCs w:val="18"/>
                <w:lang w:val="es-ES" w:eastAsia="es-ES"/>
              </w:rPr>
              <w:drawing>
                <wp:inline distT="0" distB="0" distL="0" distR="0" wp14:anchorId="14D45ED6" wp14:editId="3246E3E0">
                  <wp:extent cx="540000" cy="342900"/>
                  <wp:effectExtent l="0" t="0" r="0" b="0"/>
                  <wp:docPr id="17" name="Imagen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2B3A28E-73D3-4B60-974B-905CE5BB3E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2B3A28E-73D3-4B60-974B-905CE5BB3E4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 cy="342900"/>
                          </a:xfrm>
                          <a:prstGeom prst="rect">
                            <a:avLst/>
                          </a:prstGeom>
                        </pic:spPr>
                      </pic:pic>
                    </a:graphicData>
                  </a:graphic>
                </wp:inline>
              </w:drawing>
            </w:r>
          </w:p>
        </w:tc>
        <w:tc>
          <w:tcPr>
            <w:tcW w:w="4088" w:type="pct"/>
            <w:vAlign w:val="center"/>
          </w:tcPr>
          <w:p w14:paraId="337A855C" w14:textId="77777777" w:rsidR="00E45180" w:rsidRPr="00E45180" w:rsidRDefault="00E45180" w:rsidP="00E45180">
            <w:pPr>
              <w:rPr>
                <w:rFonts w:ascii="Century Gothic" w:hAnsi="Century Gothic" w:cs="Arial"/>
                <w:sz w:val="18"/>
                <w:szCs w:val="18"/>
                <w:lang w:val="es-CO"/>
              </w:rPr>
            </w:pPr>
            <w:r w:rsidRPr="00E45180">
              <w:rPr>
                <w:rFonts w:ascii="Century Gothic" w:hAnsi="Century Gothic" w:cs="Arial"/>
                <w:b/>
                <w:sz w:val="24"/>
                <w:szCs w:val="18"/>
                <w:lang w:val="es-CO"/>
              </w:rPr>
              <w:t>P3</w:t>
            </w:r>
            <w:r w:rsidRPr="00E45180">
              <w:rPr>
                <w:rFonts w:ascii="Century Gothic" w:hAnsi="Century Gothic" w:cs="Arial"/>
                <w:sz w:val="18"/>
                <w:szCs w:val="18"/>
                <w:lang w:val="es-CO"/>
              </w:rPr>
              <w:t xml:space="preserve">. Soluciones Tecnológicas y Organizativas en el contexto de los </w:t>
            </w:r>
            <w:r w:rsidRPr="00E45180">
              <w:rPr>
                <w:rFonts w:ascii="Century Gothic" w:hAnsi="Century Gothic" w:cs="Arial"/>
                <w:b/>
                <w:sz w:val="18"/>
                <w:szCs w:val="18"/>
                <w:lang w:val="es-CO"/>
              </w:rPr>
              <w:t>campos de refugiados</w:t>
            </w:r>
          </w:p>
        </w:tc>
        <w:tc>
          <w:tcPr>
            <w:tcW w:w="403" w:type="pct"/>
          </w:tcPr>
          <w:p w14:paraId="7E5AF083" w14:textId="00462090" w:rsidR="00E45180" w:rsidRPr="00E45180" w:rsidRDefault="00D2591F" w:rsidP="00D2591F">
            <w:pPr>
              <w:jc w:val="center"/>
              <w:rPr>
                <w:rFonts w:ascii="Century Gothic" w:hAnsi="Century Gothic" w:cs="Arial"/>
                <w:sz w:val="20"/>
                <w:szCs w:val="20"/>
                <w:lang w:val="es-CO"/>
              </w:rPr>
            </w:pPr>
            <w:r>
              <w:rPr>
                <w:rFonts w:ascii="Century Gothic" w:eastAsia="Century Gothic" w:hAnsi="Century Gothic" w:cs="Century Gothic"/>
                <w:b/>
                <w:sz w:val="40"/>
                <w:szCs w:val="40"/>
              </w:rPr>
              <w:t>x</w:t>
            </w:r>
          </w:p>
        </w:tc>
      </w:tr>
    </w:tbl>
    <w:p w14:paraId="34D01DF2" w14:textId="77777777" w:rsidR="00572DF4" w:rsidRDefault="00572DF4" w:rsidP="004142D2">
      <w:pPr>
        <w:rPr>
          <w:rFonts w:ascii="Century Gothic" w:hAnsi="Century Gothic" w:cs="Arial"/>
          <w:b/>
          <w:sz w:val="20"/>
          <w:szCs w:val="20"/>
          <w:lang w:val="es-CO"/>
        </w:rPr>
      </w:pPr>
    </w:p>
    <w:p w14:paraId="2F19AEC6" w14:textId="77777777" w:rsidR="00D625D8" w:rsidRPr="00E45180" w:rsidRDefault="00D625D8" w:rsidP="00BC3A21">
      <w:pPr>
        <w:jc w:val="both"/>
        <w:rPr>
          <w:rFonts w:ascii="Century Gothic" w:hAnsi="Century Gothic" w:cs="Arial"/>
          <w:i/>
          <w:sz w:val="20"/>
          <w:szCs w:val="20"/>
          <w:lang w:val="es-CO"/>
        </w:rPr>
      </w:pPr>
      <w:r w:rsidRPr="00E45180">
        <w:rPr>
          <w:rFonts w:ascii="Century Gothic" w:hAnsi="Century Gothic" w:cs="Arial"/>
          <w:b/>
          <w:sz w:val="20"/>
          <w:szCs w:val="20"/>
          <w:lang w:val="es-CO"/>
        </w:rPr>
        <w:t xml:space="preserve">3. </w:t>
      </w:r>
      <w:r w:rsidR="00BC3A21" w:rsidRPr="00E45180">
        <w:rPr>
          <w:rFonts w:ascii="Century Gothic" w:hAnsi="Century Gothic" w:cs="Arial"/>
          <w:b/>
          <w:sz w:val="20"/>
          <w:szCs w:val="20"/>
          <w:lang w:val="es-CO"/>
        </w:rPr>
        <w:t xml:space="preserve">RELACIÓN CON EL PROGRAMA/PLATAFORMA: </w:t>
      </w:r>
      <w:r w:rsidR="008208FB" w:rsidRPr="00E45180">
        <w:rPr>
          <w:rFonts w:ascii="Century Gothic" w:hAnsi="Century Gothic" w:cs="Arial"/>
          <w:i/>
          <w:sz w:val="20"/>
          <w:szCs w:val="20"/>
          <w:lang w:val="es-CO"/>
        </w:rPr>
        <w:t xml:space="preserve">Cuál será el aporte al </w:t>
      </w:r>
      <w:r w:rsidR="00E45180" w:rsidRPr="00E45180">
        <w:rPr>
          <w:rFonts w:ascii="Century Gothic" w:hAnsi="Century Gothic" w:cs="Arial"/>
          <w:i/>
          <w:sz w:val="20"/>
          <w:szCs w:val="20"/>
          <w:lang w:val="es-CO"/>
        </w:rPr>
        <w:t xml:space="preserve">programa </w:t>
      </w:r>
      <w:r w:rsidR="00BC3A21">
        <w:rPr>
          <w:rFonts w:ascii="Century Gothic" w:hAnsi="Century Gothic" w:cs="Arial"/>
          <w:i/>
          <w:sz w:val="20"/>
          <w:szCs w:val="20"/>
          <w:lang w:val="es-CO"/>
        </w:rPr>
        <w:t>y que potencial de conexión con otras iniciativas o líneas se estima:</w:t>
      </w:r>
    </w:p>
    <w:tbl>
      <w:tblPr>
        <w:tblStyle w:val="Tablaconcuadrcula"/>
        <w:tblW w:w="10485" w:type="dxa"/>
        <w:tblLook w:val="04A0" w:firstRow="1" w:lastRow="0" w:firstColumn="1" w:lastColumn="0" w:noHBand="0" w:noVBand="1"/>
      </w:tblPr>
      <w:tblGrid>
        <w:gridCol w:w="10485"/>
      </w:tblGrid>
      <w:tr w:rsidR="008208FB" w:rsidRPr="00D2591F" w14:paraId="64164C9A" w14:textId="77777777" w:rsidTr="00E45180">
        <w:tc>
          <w:tcPr>
            <w:tcW w:w="10485" w:type="dxa"/>
          </w:tcPr>
          <w:p w14:paraId="763F8DA3" w14:textId="5C62498C" w:rsidR="00D2591F" w:rsidRPr="00E935C9" w:rsidRDefault="00D2591F" w:rsidP="00D2591F">
            <w:pPr>
              <w:rPr>
                <w:rFonts w:ascii="Century Gothic" w:eastAsia="Century Gothic" w:hAnsi="Century Gothic" w:cs="Century Gothic"/>
                <w:sz w:val="20"/>
                <w:szCs w:val="20"/>
                <w:lang w:val="es-ES"/>
              </w:rPr>
            </w:pPr>
            <w:r w:rsidRPr="00E935C9">
              <w:rPr>
                <w:rFonts w:ascii="Century Gothic" w:eastAsia="Century Gothic" w:hAnsi="Century Gothic" w:cs="Century Gothic"/>
                <w:sz w:val="20"/>
                <w:szCs w:val="20"/>
                <w:lang w:val="es-ES"/>
              </w:rPr>
              <w:t>La presente nota de idea la presenta el equipo que en la</w:t>
            </w:r>
            <w:r w:rsidR="00E935C9" w:rsidRPr="00E935C9">
              <w:rPr>
                <w:rFonts w:ascii="Century Gothic" w:eastAsia="Century Gothic" w:hAnsi="Century Gothic" w:cs="Century Gothic"/>
                <w:sz w:val="20"/>
                <w:szCs w:val="20"/>
                <w:lang w:val="es-ES"/>
              </w:rPr>
              <w:t>s dos últimas</w:t>
            </w:r>
            <w:r w:rsidRPr="00E935C9">
              <w:rPr>
                <w:rFonts w:ascii="Century Gothic" w:eastAsia="Century Gothic" w:hAnsi="Century Gothic" w:cs="Century Gothic"/>
                <w:sz w:val="20"/>
                <w:szCs w:val="20"/>
                <w:lang w:val="es-ES"/>
              </w:rPr>
              <w:t xml:space="preserve"> Convocatoria</w:t>
            </w:r>
            <w:r w:rsidR="00E935C9" w:rsidRPr="00E935C9">
              <w:rPr>
                <w:rFonts w:ascii="Century Gothic" w:eastAsia="Century Gothic" w:hAnsi="Century Gothic" w:cs="Century Gothic"/>
                <w:sz w:val="20"/>
                <w:szCs w:val="20"/>
                <w:lang w:val="es-ES"/>
              </w:rPr>
              <w:t xml:space="preserve">s ha </w:t>
            </w:r>
            <w:r w:rsidRPr="00E935C9">
              <w:rPr>
                <w:rFonts w:ascii="Century Gothic" w:eastAsia="Century Gothic" w:hAnsi="Century Gothic" w:cs="Century Gothic"/>
                <w:sz w:val="20"/>
                <w:szCs w:val="20"/>
                <w:lang w:val="es-ES"/>
              </w:rPr>
              <w:t>integr</w:t>
            </w:r>
            <w:r w:rsidR="00E935C9" w:rsidRPr="00E935C9">
              <w:rPr>
                <w:rFonts w:ascii="Century Gothic" w:eastAsia="Century Gothic" w:hAnsi="Century Gothic" w:cs="Century Gothic"/>
                <w:sz w:val="20"/>
                <w:szCs w:val="20"/>
                <w:lang w:val="es-ES"/>
              </w:rPr>
              <w:t>ado</w:t>
            </w:r>
            <w:r w:rsidRPr="00E935C9">
              <w:rPr>
                <w:rFonts w:ascii="Century Gothic" w:eastAsia="Century Gothic" w:hAnsi="Century Gothic" w:cs="Century Gothic"/>
                <w:sz w:val="20"/>
                <w:szCs w:val="20"/>
                <w:lang w:val="es-ES"/>
              </w:rPr>
              <w:t xml:space="preserve"> la plataforma de refugiados. Es por ello que se concibe como continuación de los objetivos y actividades </w:t>
            </w:r>
            <w:r w:rsidR="00267D5E" w:rsidRPr="00E935C9">
              <w:rPr>
                <w:rFonts w:ascii="Century Gothic" w:eastAsia="Century Gothic" w:hAnsi="Century Gothic" w:cs="Century Gothic"/>
                <w:sz w:val="20"/>
                <w:szCs w:val="20"/>
                <w:lang w:val="es-ES"/>
              </w:rPr>
              <w:t>que</w:t>
            </w:r>
            <w:r w:rsidRPr="00E935C9">
              <w:rPr>
                <w:rFonts w:ascii="Century Gothic" w:eastAsia="Century Gothic" w:hAnsi="Century Gothic" w:cs="Century Gothic"/>
                <w:sz w:val="20"/>
                <w:szCs w:val="20"/>
                <w:lang w:val="es-ES"/>
              </w:rPr>
              <w:t xml:space="preserve"> durante 2018 y </w:t>
            </w:r>
            <w:r w:rsidR="00E935C9" w:rsidRPr="00E935C9">
              <w:rPr>
                <w:rFonts w:ascii="Century Gothic" w:eastAsia="Century Gothic" w:hAnsi="Century Gothic" w:cs="Century Gothic"/>
                <w:sz w:val="20"/>
                <w:szCs w:val="20"/>
                <w:lang w:val="es-ES"/>
              </w:rPr>
              <w:t>2019</w:t>
            </w:r>
            <w:r w:rsidRPr="00E935C9">
              <w:rPr>
                <w:rFonts w:ascii="Century Gothic" w:eastAsia="Century Gothic" w:hAnsi="Century Gothic" w:cs="Century Gothic"/>
                <w:sz w:val="20"/>
                <w:szCs w:val="20"/>
                <w:lang w:val="es-ES"/>
              </w:rPr>
              <w:t xml:space="preserve"> se vienen desarrollando. A modo de resumen indicar:</w:t>
            </w:r>
          </w:p>
          <w:p w14:paraId="7F29AF08" w14:textId="77777777" w:rsidR="00D2591F" w:rsidRPr="00E935C9" w:rsidRDefault="00D2591F" w:rsidP="00D2591F">
            <w:pPr>
              <w:tabs>
                <w:tab w:val="left" w:pos="3360"/>
              </w:tabs>
              <w:rPr>
                <w:rFonts w:ascii="Century Gothic" w:eastAsia="Century Gothic" w:hAnsi="Century Gothic" w:cs="Century Gothic"/>
                <w:sz w:val="20"/>
                <w:szCs w:val="20"/>
                <w:lang w:val="es-ES"/>
              </w:rPr>
            </w:pPr>
            <w:r w:rsidRPr="00E935C9">
              <w:rPr>
                <w:rFonts w:ascii="Century Gothic" w:eastAsia="Century Gothic" w:hAnsi="Century Gothic" w:cs="Century Gothic"/>
                <w:sz w:val="20"/>
                <w:szCs w:val="20"/>
                <w:lang w:val="es-ES"/>
              </w:rPr>
              <w:tab/>
            </w:r>
          </w:p>
          <w:p w14:paraId="7D2CB9D1" w14:textId="77777777" w:rsidR="00D2591F" w:rsidRPr="00E935C9" w:rsidRDefault="00D2591F" w:rsidP="00E935C9">
            <w:pPr>
              <w:shd w:val="clear" w:color="auto" w:fill="FFFFFF"/>
              <w:rPr>
                <w:rFonts w:ascii="Century Gothic" w:eastAsia="Arial" w:hAnsi="Century Gothic" w:cs="Arial"/>
                <w:b/>
                <w:bCs/>
                <w:color w:val="777777"/>
                <w:sz w:val="20"/>
                <w:szCs w:val="20"/>
                <w:u w:val="single"/>
                <w:lang w:val="es-ES"/>
              </w:rPr>
            </w:pPr>
            <w:r w:rsidRPr="00E935C9">
              <w:rPr>
                <w:rFonts w:ascii="Century Gothic" w:eastAsia="Arial" w:hAnsi="Century Gothic" w:cs="Arial"/>
                <w:b/>
                <w:bCs/>
                <w:color w:val="777777"/>
                <w:sz w:val="20"/>
                <w:szCs w:val="20"/>
                <w:u w:val="single"/>
                <w:lang w:val="es-ES"/>
              </w:rPr>
              <w:t>Introducción a la Plataforma UPM sobre refugiados</w:t>
            </w:r>
          </w:p>
          <w:p w14:paraId="37E18721" w14:textId="77777777" w:rsidR="00D2591F" w:rsidRPr="00E935C9" w:rsidRDefault="00D2591F" w:rsidP="00E935C9">
            <w:pPr>
              <w:shd w:val="clear" w:color="auto" w:fill="FFFFFF"/>
              <w:rPr>
                <w:rFonts w:ascii="Century Gothic" w:eastAsia="Arial" w:hAnsi="Century Gothic" w:cs="Arial"/>
                <w:color w:val="777777"/>
                <w:sz w:val="20"/>
                <w:szCs w:val="20"/>
                <w:lang w:val="es-ES"/>
              </w:rPr>
            </w:pPr>
            <w:r w:rsidRPr="00E935C9">
              <w:rPr>
                <w:rFonts w:ascii="Century Gothic" w:eastAsia="Arial" w:hAnsi="Century Gothic" w:cs="Arial"/>
                <w:color w:val="777777"/>
                <w:sz w:val="20"/>
                <w:szCs w:val="20"/>
                <w:lang w:val="es-ES"/>
              </w:rPr>
              <w:t xml:space="preserve"> </w:t>
            </w:r>
          </w:p>
          <w:p w14:paraId="6209CEBC" w14:textId="77777777" w:rsidR="00D2591F" w:rsidRPr="00E935C9" w:rsidRDefault="00D2591F" w:rsidP="00E935C9">
            <w:pPr>
              <w:jc w:val="both"/>
              <w:rPr>
                <w:rFonts w:ascii="Century Gothic" w:hAnsi="Century Gothic"/>
                <w:sz w:val="20"/>
                <w:szCs w:val="20"/>
                <w:lang w:val="es-ES"/>
              </w:rPr>
            </w:pPr>
            <w:r w:rsidRPr="00E935C9">
              <w:rPr>
                <w:rFonts w:ascii="Century Gothic" w:eastAsia="Calibri" w:hAnsi="Century Gothic" w:cs="Calibri"/>
                <w:sz w:val="20"/>
                <w:szCs w:val="20"/>
                <w:lang w:val="es-ES"/>
              </w:rPr>
              <w:t xml:space="preserve">La </w:t>
            </w:r>
            <w:r w:rsidRPr="00E935C9">
              <w:rPr>
                <w:rFonts w:ascii="Century Gothic" w:eastAsia="Calibri" w:hAnsi="Century Gothic" w:cs="Calibri"/>
                <w:b/>
                <w:i/>
                <w:sz w:val="20"/>
                <w:szCs w:val="20"/>
                <w:lang w:val="es-ES"/>
              </w:rPr>
              <w:t>Declaración de Nueva York sobre Refugiados</w:t>
            </w:r>
            <w:r w:rsidRPr="00E935C9">
              <w:rPr>
                <w:rFonts w:ascii="Century Gothic" w:eastAsia="Calibri" w:hAnsi="Century Gothic" w:cs="Calibri"/>
                <w:i/>
                <w:sz w:val="20"/>
                <w:szCs w:val="20"/>
                <w:lang w:val="es-ES"/>
              </w:rPr>
              <w:t xml:space="preserve"> </w:t>
            </w:r>
            <w:r w:rsidRPr="00E935C9">
              <w:rPr>
                <w:rFonts w:ascii="Century Gothic" w:eastAsia="Calibri" w:hAnsi="Century Gothic" w:cs="Calibri"/>
                <w:sz w:val="20"/>
                <w:szCs w:val="20"/>
                <w:lang w:val="es-ES"/>
              </w:rPr>
              <w:t xml:space="preserve">establece un nuevo enfoque para una respuesta más previsible y más completa a la crisis de los refugiados, mediante el desarrollo y puesta en marcha de un </w:t>
            </w:r>
            <w:r w:rsidRPr="00E935C9">
              <w:rPr>
                <w:rFonts w:ascii="Century Gothic" w:eastAsia="Calibri" w:hAnsi="Century Gothic" w:cs="Calibri"/>
                <w:b/>
                <w:sz w:val="20"/>
                <w:szCs w:val="20"/>
                <w:lang w:val="es-ES"/>
              </w:rPr>
              <w:t>Marco Integral de Respuesta de Refugiados</w:t>
            </w:r>
            <w:r w:rsidRPr="00E935C9">
              <w:rPr>
                <w:rFonts w:ascii="Century Gothic" w:eastAsia="Calibri" w:hAnsi="Century Gothic" w:cs="Calibri"/>
                <w:sz w:val="20"/>
                <w:szCs w:val="20"/>
                <w:lang w:val="es-ES"/>
              </w:rPr>
              <w:t xml:space="preserve"> </w:t>
            </w:r>
            <w:r w:rsidRPr="00E935C9">
              <w:rPr>
                <w:rFonts w:ascii="Century Gothic" w:eastAsia="Calibri" w:hAnsi="Century Gothic" w:cs="Calibri"/>
                <w:b/>
                <w:sz w:val="20"/>
                <w:szCs w:val="20"/>
                <w:lang w:val="es-ES"/>
              </w:rPr>
              <w:t>(CRRF</w:t>
            </w:r>
            <w:r w:rsidRPr="00E935C9">
              <w:rPr>
                <w:rFonts w:ascii="Century Gothic" w:eastAsia="Calibri" w:hAnsi="Century Gothic" w:cs="Calibri"/>
                <w:sz w:val="20"/>
                <w:szCs w:val="20"/>
                <w:lang w:val="es-ES"/>
              </w:rPr>
              <w:t xml:space="preserve">, por sus siglas en inglés). </w:t>
            </w:r>
          </w:p>
          <w:p w14:paraId="2D4CE2A8" w14:textId="77777777" w:rsidR="00D2591F" w:rsidRPr="00E935C9" w:rsidRDefault="00D2591F" w:rsidP="00E935C9">
            <w:pPr>
              <w:jc w:val="both"/>
              <w:rPr>
                <w:rFonts w:ascii="Century Gothic" w:hAnsi="Century Gothic"/>
                <w:sz w:val="20"/>
                <w:szCs w:val="20"/>
                <w:lang w:val="es-ES"/>
              </w:rPr>
            </w:pPr>
            <w:bookmarkStart w:id="0" w:name="_gjdgxs" w:colFirst="0" w:colLast="0"/>
            <w:bookmarkEnd w:id="0"/>
          </w:p>
          <w:p w14:paraId="79A01122" w14:textId="77777777" w:rsidR="00D2591F" w:rsidRPr="00E935C9" w:rsidRDefault="00D2591F" w:rsidP="00E935C9">
            <w:pPr>
              <w:jc w:val="both"/>
              <w:rPr>
                <w:rFonts w:ascii="Century Gothic" w:hAnsi="Century Gothic"/>
                <w:sz w:val="20"/>
                <w:szCs w:val="20"/>
                <w:lang w:val="es-ES"/>
              </w:rPr>
            </w:pPr>
            <w:r w:rsidRPr="00E935C9">
              <w:rPr>
                <w:rFonts w:ascii="Century Gothic" w:eastAsia="Calibri" w:hAnsi="Century Gothic" w:cs="Calibri"/>
                <w:sz w:val="20"/>
                <w:szCs w:val="20"/>
                <w:lang w:val="es-ES"/>
              </w:rPr>
              <w:t>En el centro de este enfoque reside la idea de que los refugiados deben ser incluidos en las comunidades de acogida y que cuando tienen acceso a la educación y a los mercados laborales pueden desarrollar sus capacidades y ser autosuficientes contribuyendo así al desarrollo de  las economías locales de los países de acogida.</w:t>
            </w:r>
          </w:p>
          <w:p w14:paraId="0CBE37D8" w14:textId="77777777" w:rsidR="00D2591F" w:rsidRPr="00E935C9" w:rsidRDefault="00D2591F" w:rsidP="00E935C9">
            <w:pPr>
              <w:jc w:val="both"/>
              <w:rPr>
                <w:rFonts w:ascii="Century Gothic" w:hAnsi="Century Gothic"/>
                <w:sz w:val="20"/>
                <w:szCs w:val="20"/>
                <w:lang w:val="es-ES"/>
              </w:rPr>
            </w:pPr>
          </w:p>
          <w:p w14:paraId="787121EC" w14:textId="77777777" w:rsidR="00D2591F" w:rsidRPr="00E935C9" w:rsidRDefault="00D2591F" w:rsidP="00E935C9">
            <w:pPr>
              <w:jc w:val="both"/>
              <w:rPr>
                <w:rFonts w:ascii="Century Gothic" w:hAnsi="Century Gothic"/>
                <w:sz w:val="20"/>
                <w:szCs w:val="20"/>
                <w:lang w:val="es-ES"/>
              </w:rPr>
            </w:pPr>
            <w:r w:rsidRPr="00E935C9">
              <w:rPr>
                <w:rFonts w:ascii="Century Gothic" w:eastAsia="Calibri" w:hAnsi="Century Gothic" w:cs="Calibri"/>
                <w:sz w:val="20"/>
                <w:szCs w:val="20"/>
                <w:lang w:val="es-ES"/>
              </w:rPr>
              <w:t>En este marco, se encuentra la Alianza Shire, plataforma de innovación multiactor que nace para la mejora del acceso a la energía a poblaciones refugiadas y desplazadas co-diseñando soluciones con la participación de actores procedentes de ámbito público, privado, académico y de la sociedad civil.</w:t>
            </w:r>
          </w:p>
          <w:p w14:paraId="272F4D60" w14:textId="77777777" w:rsidR="00D2591F" w:rsidRPr="00E935C9" w:rsidRDefault="00D2591F" w:rsidP="00E935C9">
            <w:pPr>
              <w:jc w:val="both"/>
              <w:rPr>
                <w:rFonts w:ascii="Century Gothic" w:hAnsi="Century Gothic"/>
                <w:sz w:val="20"/>
                <w:szCs w:val="20"/>
                <w:lang w:val="es-ES"/>
              </w:rPr>
            </w:pPr>
          </w:p>
          <w:p w14:paraId="5CB8326A" w14:textId="77777777" w:rsidR="00D2591F" w:rsidRPr="00E935C9" w:rsidRDefault="00D2591F" w:rsidP="00E935C9">
            <w:pPr>
              <w:jc w:val="both"/>
              <w:rPr>
                <w:rFonts w:ascii="Century Gothic" w:hAnsi="Century Gothic"/>
                <w:sz w:val="20"/>
                <w:szCs w:val="20"/>
                <w:lang w:val="es-ES"/>
              </w:rPr>
            </w:pPr>
            <w:r w:rsidRPr="00E935C9">
              <w:rPr>
                <w:rFonts w:ascii="Century Gothic" w:eastAsia="Calibri" w:hAnsi="Century Gothic" w:cs="Calibri"/>
                <w:sz w:val="20"/>
                <w:szCs w:val="20"/>
                <w:lang w:val="es-ES"/>
              </w:rPr>
              <w:t>La plataforma UPM sobre refugiados surgió como un grupo interdisciplinar de apoyo al trabajo de la Alianza Shire.</w:t>
            </w:r>
          </w:p>
          <w:p w14:paraId="217304D8" w14:textId="77777777" w:rsidR="00D2591F" w:rsidRPr="00E935C9" w:rsidRDefault="00D2591F" w:rsidP="00D2591F">
            <w:pPr>
              <w:ind w:left="708"/>
              <w:jc w:val="both"/>
              <w:rPr>
                <w:rFonts w:ascii="Century Gothic" w:hAnsi="Century Gothic"/>
                <w:sz w:val="20"/>
                <w:szCs w:val="20"/>
                <w:lang w:val="es-ES"/>
              </w:rPr>
            </w:pPr>
          </w:p>
          <w:p w14:paraId="548DA15E" w14:textId="0AD837FC" w:rsidR="00D2591F" w:rsidRDefault="00D2591F" w:rsidP="00B03565">
            <w:pPr>
              <w:shd w:val="clear" w:color="auto" w:fill="FFFFFF"/>
              <w:rPr>
                <w:rFonts w:ascii="Century Gothic" w:eastAsia="Arial" w:hAnsi="Century Gothic" w:cs="Arial"/>
                <w:b/>
                <w:bCs/>
                <w:color w:val="777777"/>
                <w:sz w:val="20"/>
                <w:szCs w:val="20"/>
                <w:u w:val="single"/>
                <w:lang w:val="es-ES"/>
              </w:rPr>
            </w:pPr>
            <w:r w:rsidRPr="00B03565">
              <w:rPr>
                <w:rFonts w:ascii="Century Gothic" w:eastAsia="Arial" w:hAnsi="Century Gothic" w:cs="Arial"/>
                <w:b/>
                <w:bCs/>
                <w:color w:val="777777"/>
                <w:sz w:val="20"/>
                <w:szCs w:val="20"/>
                <w:u w:val="single"/>
                <w:lang w:val="es-ES"/>
              </w:rPr>
              <w:t>Objetivo</w:t>
            </w:r>
            <w:r w:rsidR="00B03565">
              <w:rPr>
                <w:rFonts w:ascii="Century Gothic" w:eastAsia="Arial" w:hAnsi="Century Gothic" w:cs="Arial"/>
                <w:b/>
                <w:bCs/>
                <w:color w:val="777777"/>
                <w:sz w:val="20"/>
                <w:szCs w:val="20"/>
                <w:u w:val="single"/>
                <w:lang w:val="es-ES"/>
              </w:rPr>
              <w:t>s</w:t>
            </w:r>
            <w:r w:rsidRPr="00B03565">
              <w:rPr>
                <w:rFonts w:ascii="Century Gothic" w:eastAsia="Arial" w:hAnsi="Century Gothic" w:cs="Arial"/>
                <w:b/>
                <w:bCs/>
                <w:color w:val="777777"/>
                <w:sz w:val="20"/>
                <w:szCs w:val="20"/>
                <w:u w:val="single"/>
                <w:lang w:val="es-ES"/>
              </w:rPr>
              <w:t xml:space="preserve"> de la Plataforma UPM sobre refugiados</w:t>
            </w:r>
          </w:p>
          <w:p w14:paraId="23E876F9" w14:textId="2828E4D2" w:rsidR="00B03565" w:rsidRDefault="00B03565" w:rsidP="00B03565">
            <w:pPr>
              <w:shd w:val="clear" w:color="auto" w:fill="FFFFFF"/>
              <w:rPr>
                <w:rFonts w:ascii="Century Gothic" w:eastAsia="Arial" w:hAnsi="Century Gothic" w:cs="Arial"/>
                <w:b/>
                <w:bCs/>
                <w:color w:val="777777"/>
                <w:sz w:val="20"/>
                <w:szCs w:val="20"/>
                <w:u w:val="single"/>
                <w:lang w:val="es-ES"/>
              </w:rPr>
            </w:pPr>
          </w:p>
          <w:p w14:paraId="43DF0A84" w14:textId="247FC77B" w:rsidR="00B03565" w:rsidRPr="00B03565" w:rsidRDefault="00B03565" w:rsidP="00B03565">
            <w:pPr>
              <w:pStyle w:val="Prrafodelista"/>
              <w:numPr>
                <w:ilvl w:val="0"/>
                <w:numId w:val="3"/>
              </w:numPr>
              <w:jc w:val="both"/>
              <w:rPr>
                <w:rFonts w:ascii="Century Gothic" w:eastAsia="Calibri" w:hAnsi="Century Gothic" w:cs="Calibri"/>
                <w:sz w:val="20"/>
                <w:szCs w:val="20"/>
                <w:lang w:val="es-ES"/>
              </w:rPr>
            </w:pPr>
            <w:r w:rsidRPr="00B03565">
              <w:rPr>
                <w:rFonts w:ascii="Century Gothic" w:eastAsia="Calibri" w:hAnsi="Century Gothic" w:cs="Calibri"/>
                <w:sz w:val="20"/>
                <w:szCs w:val="20"/>
                <w:lang w:val="es-ES"/>
              </w:rPr>
              <w:t>Mejora de la calidad de vida en campos de refugiados mediante la intervención con proyectos de base tecnológica, acordes con las capacidades de la UPM</w:t>
            </w:r>
          </w:p>
          <w:p w14:paraId="58747740" w14:textId="77777777" w:rsidR="00D2591F" w:rsidRPr="00B03565" w:rsidRDefault="00D2591F" w:rsidP="00B03565">
            <w:pPr>
              <w:jc w:val="both"/>
              <w:rPr>
                <w:rFonts w:ascii="Century Gothic" w:hAnsi="Century Gothic"/>
                <w:b/>
                <w:bCs/>
                <w:sz w:val="20"/>
                <w:szCs w:val="20"/>
                <w:u w:val="single"/>
                <w:lang w:val="es-ES"/>
              </w:rPr>
            </w:pPr>
          </w:p>
          <w:p w14:paraId="070FC5DE" w14:textId="790BFE4E" w:rsidR="00D2591F" w:rsidRPr="00B03565" w:rsidRDefault="00B03565" w:rsidP="00B03565">
            <w:pPr>
              <w:pStyle w:val="Prrafodelista"/>
              <w:numPr>
                <w:ilvl w:val="0"/>
                <w:numId w:val="3"/>
              </w:numPr>
              <w:jc w:val="both"/>
              <w:rPr>
                <w:rFonts w:ascii="Century Gothic" w:eastAsia="Calibri" w:hAnsi="Century Gothic" w:cs="Calibri"/>
                <w:sz w:val="20"/>
                <w:szCs w:val="20"/>
                <w:lang w:val="es-ES"/>
              </w:rPr>
            </w:pPr>
            <w:r w:rsidRPr="00B03565">
              <w:rPr>
                <w:rFonts w:ascii="Century Gothic" w:eastAsia="Calibri" w:hAnsi="Century Gothic" w:cs="Calibri"/>
                <w:sz w:val="20"/>
                <w:szCs w:val="20"/>
                <w:lang w:val="es-ES"/>
              </w:rPr>
              <w:t>D</w:t>
            </w:r>
            <w:r w:rsidR="00D2591F" w:rsidRPr="00B03565">
              <w:rPr>
                <w:rFonts w:ascii="Century Gothic" w:eastAsia="Calibri" w:hAnsi="Century Gothic" w:cs="Calibri"/>
                <w:sz w:val="20"/>
                <w:szCs w:val="20"/>
                <w:lang w:val="es-ES"/>
              </w:rPr>
              <w:t>esarrollo de una metodología interdisciplinar de identificación de necesidades que permite realizar un diagnóstico de soluciones integral teniendo en cuenta la complejidad y diversidad de los problemas a los que hace frente la población desplazada.</w:t>
            </w:r>
          </w:p>
          <w:p w14:paraId="0326938B" w14:textId="77777777" w:rsidR="00D2591F" w:rsidRPr="00E935C9" w:rsidRDefault="00D2591F" w:rsidP="00B03565">
            <w:pPr>
              <w:jc w:val="both"/>
              <w:rPr>
                <w:rFonts w:ascii="Century Gothic" w:hAnsi="Century Gothic"/>
                <w:sz w:val="20"/>
                <w:szCs w:val="20"/>
                <w:lang w:val="es-ES"/>
              </w:rPr>
            </w:pPr>
          </w:p>
          <w:p w14:paraId="79F6F051" w14:textId="061A62A2" w:rsidR="00D2591F" w:rsidRDefault="00D2591F" w:rsidP="00B03565">
            <w:pPr>
              <w:shd w:val="clear" w:color="auto" w:fill="FFFFFF"/>
              <w:rPr>
                <w:rFonts w:ascii="Century Gothic" w:eastAsia="Arial" w:hAnsi="Century Gothic" w:cs="Arial"/>
                <w:b/>
                <w:bCs/>
                <w:color w:val="777777"/>
                <w:sz w:val="20"/>
                <w:szCs w:val="20"/>
                <w:u w:val="single"/>
                <w:lang w:val="es-ES"/>
              </w:rPr>
            </w:pPr>
            <w:r w:rsidRPr="00B03565">
              <w:rPr>
                <w:rFonts w:ascii="Century Gothic" w:eastAsia="Arial" w:hAnsi="Century Gothic" w:cs="Arial"/>
                <w:b/>
                <w:bCs/>
                <w:color w:val="777777"/>
                <w:sz w:val="20"/>
                <w:szCs w:val="20"/>
                <w:u w:val="single"/>
                <w:lang w:val="es-ES"/>
              </w:rPr>
              <w:t xml:space="preserve">Resultado </w:t>
            </w:r>
          </w:p>
          <w:p w14:paraId="3D46912E" w14:textId="77777777" w:rsidR="00B03565" w:rsidRPr="00B03565" w:rsidRDefault="00B03565" w:rsidP="00B03565">
            <w:pPr>
              <w:shd w:val="clear" w:color="auto" w:fill="FFFFFF"/>
              <w:rPr>
                <w:rFonts w:ascii="Century Gothic" w:eastAsia="Arial" w:hAnsi="Century Gothic" w:cs="Arial"/>
                <w:b/>
                <w:bCs/>
                <w:color w:val="777777"/>
                <w:sz w:val="20"/>
                <w:szCs w:val="20"/>
                <w:u w:val="single"/>
                <w:lang w:val="es-ES"/>
              </w:rPr>
            </w:pPr>
          </w:p>
          <w:p w14:paraId="116E55CE" w14:textId="77777777" w:rsidR="00D2591F" w:rsidRPr="00E935C9" w:rsidRDefault="00D2591F" w:rsidP="00B03565">
            <w:pPr>
              <w:pBdr>
                <w:top w:val="nil"/>
                <w:left w:val="nil"/>
                <w:bottom w:val="nil"/>
                <w:right w:val="nil"/>
                <w:between w:val="nil"/>
              </w:pBdr>
              <w:jc w:val="both"/>
              <w:rPr>
                <w:rFonts w:ascii="Century Gothic" w:hAnsi="Century Gothic"/>
                <w:color w:val="000000"/>
                <w:sz w:val="20"/>
                <w:szCs w:val="20"/>
                <w:lang w:val="es-ES"/>
              </w:rPr>
            </w:pPr>
            <w:r w:rsidRPr="00E935C9">
              <w:rPr>
                <w:rFonts w:ascii="Century Gothic" w:eastAsia="Calibri" w:hAnsi="Century Gothic" w:cs="Calibri"/>
                <w:color w:val="000000"/>
                <w:sz w:val="20"/>
                <w:szCs w:val="20"/>
                <w:lang w:val="es-ES"/>
              </w:rPr>
              <w:t>De ahí ha surgido NAUTIA (Need Assessment under a Technological Interdisciplinary Approach): un paquete de herramientas que permite identificar necesidades prioritarias para la intervención en el ámbito tecnológico con un enfoque interdisciplinar, para la mejora de la calidad de vida de las poblaciones refugiadas y su comunidad de acogida. Una metodología capaz de reflejar las realidades complejas que suceden entre ambas poblaciones definiendo la prioridad de intervención en base al grado de disparidad entre las comunidades.</w:t>
            </w:r>
          </w:p>
          <w:p w14:paraId="50DE8C7D" w14:textId="77777777" w:rsidR="00D2591F" w:rsidRPr="00E935C9" w:rsidRDefault="00D2591F" w:rsidP="00B03565">
            <w:pPr>
              <w:jc w:val="both"/>
              <w:rPr>
                <w:rFonts w:ascii="Century Gothic" w:hAnsi="Century Gothic"/>
                <w:sz w:val="20"/>
                <w:szCs w:val="20"/>
                <w:u w:val="single"/>
                <w:lang w:val="es-ES"/>
              </w:rPr>
            </w:pPr>
          </w:p>
          <w:p w14:paraId="04C06A49" w14:textId="2B9DA0FA" w:rsidR="00D2591F" w:rsidRPr="00E935C9" w:rsidRDefault="00D2591F" w:rsidP="00B03565">
            <w:pPr>
              <w:jc w:val="both"/>
              <w:rPr>
                <w:rFonts w:ascii="Century Gothic" w:hAnsi="Century Gothic"/>
                <w:sz w:val="20"/>
                <w:szCs w:val="20"/>
                <w:lang w:val="es-ES"/>
              </w:rPr>
            </w:pPr>
            <w:r w:rsidRPr="00E935C9">
              <w:rPr>
                <w:rFonts w:ascii="Century Gothic" w:eastAsia="Calibri" w:hAnsi="Century Gothic" w:cs="Calibri"/>
                <w:sz w:val="20"/>
                <w:szCs w:val="20"/>
                <w:lang w:val="es-ES"/>
              </w:rPr>
              <w:t>Esta metodología se puso en práctica en el campo de Refugiados de Shimelba, en la región de Tigray, al norte de Etiopía, en octubre de 2018</w:t>
            </w:r>
            <w:r w:rsidR="00E935C9" w:rsidRPr="00E935C9">
              <w:rPr>
                <w:rFonts w:ascii="Century Gothic" w:eastAsia="Calibri" w:hAnsi="Century Gothic" w:cs="Calibri"/>
                <w:sz w:val="20"/>
                <w:szCs w:val="20"/>
                <w:lang w:val="es-ES"/>
              </w:rPr>
              <w:t xml:space="preserve"> y en</w:t>
            </w:r>
            <w:r w:rsidR="00B03565">
              <w:rPr>
                <w:rFonts w:ascii="Century Gothic" w:eastAsia="Calibri" w:hAnsi="Century Gothic" w:cs="Calibri"/>
                <w:sz w:val="20"/>
                <w:szCs w:val="20"/>
                <w:lang w:val="es-ES"/>
              </w:rPr>
              <w:t xml:space="preserve"> dos campos saharauis: Smara y El Aiun.</w:t>
            </w:r>
          </w:p>
          <w:p w14:paraId="64BA21F2" w14:textId="77777777" w:rsidR="00D2591F" w:rsidRPr="00E935C9" w:rsidRDefault="00D2591F" w:rsidP="00B03565">
            <w:pPr>
              <w:jc w:val="both"/>
              <w:rPr>
                <w:rFonts w:ascii="Century Gothic" w:hAnsi="Century Gothic"/>
                <w:sz w:val="20"/>
                <w:szCs w:val="20"/>
                <w:lang w:val="es-ES"/>
              </w:rPr>
            </w:pPr>
          </w:p>
          <w:p w14:paraId="53B5404B" w14:textId="7650B53F" w:rsidR="00D2591F" w:rsidRDefault="00B03565" w:rsidP="00B03565">
            <w:pPr>
              <w:jc w:val="both"/>
              <w:rPr>
                <w:rFonts w:ascii="Century Gothic" w:eastAsia="Calibri" w:hAnsi="Century Gothic" w:cs="Calibri"/>
                <w:sz w:val="20"/>
                <w:szCs w:val="20"/>
                <w:lang w:val="es-ES"/>
              </w:rPr>
            </w:pPr>
            <w:r>
              <w:rPr>
                <w:rFonts w:ascii="Century Gothic" w:eastAsia="Calibri" w:hAnsi="Century Gothic" w:cs="Calibri"/>
                <w:sz w:val="20"/>
                <w:szCs w:val="20"/>
                <w:lang w:val="es-ES"/>
              </w:rPr>
              <w:t xml:space="preserve">A partir de los resultados obtenidos en Shimelba se han desarrollado tres propuestas </w:t>
            </w:r>
            <w:r w:rsidR="005575AE">
              <w:rPr>
                <w:rFonts w:ascii="Century Gothic" w:eastAsia="Calibri" w:hAnsi="Century Gothic" w:cs="Calibri"/>
                <w:sz w:val="20"/>
                <w:szCs w:val="20"/>
                <w:lang w:val="es-ES"/>
              </w:rPr>
              <w:t>de intervención que están en discusión con ZOA.</w:t>
            </w:r>
          </w:p>
          <w:p w14:paraId="6B704EFE" w14:textId="77777777" w:rsidR="00D2591F" w:rsidRPr="00E935C9" w:rsidRDefault="00D2591F" w:rsidP="00D2591F">
            <w:pPr>
              <w:tabs>
                <w:tab w:val="left" w:pos="3360"/>
              </w:tabs>
              <w:rPr>
                <w:rFonts w:ascii="Century Gothic" w:eastAsia="Century Gothic" w:hAnsi="Century Gothic" w:cs="Century Gothic"/>
                <w:sz w:val="20"/>
                <w:szCs w:val="20"/>
                <w:lang w:val="es-ES"/>
              </w:rPr>
            </w:pPr>
          </w:p>
          <w:p w14:paraId="16B939E3" w14:textId="01E46713" w:rsidR="00D2591F" w:rsidRPr="00E935C9" w:rsidRDefault="005575AE" w:rsidP="00D2591F">
            <w:pPr>
              <w:tabs>
                <w:tab w:val="left" w:pos="3360"/>
              </w:tabs>
              <w:rPr>
                <w:rFonts w:ascii="Century Gothic" w:eastAsia="Century Gothic" w:hAnsi="Century Gothic" w:cs="Century Gothic"/>
                <w:sz w:val="20"/>
                <w:szCs w:val="20"/>
                <w:lang w:val="es-ES"/>
              </w:rPr>
            </w:pPr>
            <w:r>
              <w:rPr>
                <w:rFonts w:ascii="Century Gothic" w:eastAsia="Century Gothic" w:hAnsi="Century Gothic" w:cs="Century Gothic"/>
                <w:sz w:val="20"/>
                <w:szCs w:val="20"/>
                <w:lang w:val="es-ES"/>
              </w:rPr>
              <w:t xml:space="preserve">A la vista de la complejidad en el análisis e implementación de NAUTIA se está </w:t>
            </w:r>
            <w:r w:rsidR="00D95DC8">
              <w:rPr>
                <w:rFonts w:ascii="Century Gothic" w:eastAsia="Century Gothic" w:hAnsi="Century Gothic" w:cs="Century Gothic"/>
                <w:sz w:val="20"/>
                <w:szCs w:val="20"/>
                <w:lang w:val="es-ES"/>
              </w:rPr>
              <w:t>automatizando</w:t>
            </w:r>
            <w:r>
              <w:rPr>
                <w:rFonts w:ascii="Century Gothic" w:eastAsia="Century Gothic" w:hAnsi="Century Gothic" w:cs="Century Gothic"/>
                <w:sz w:val="20"/>
                <w:szCs w:val="20"/>
                <w:lang w:val="es-ES"/>
              </w:rPr>
              <w:t xml:space="preserve"> y mejorando el proceso de aplicación. </w:t>
            </w:r>
            <w:r w:rsidR="00D95DC8">
              <w:rPr>
                <w:rFonts w:ascii="Century Gothic" w:eastAsia="Century Gothic" w:hAnsi="Century Gothic" w:cs="Century Gothic"/>
                <w:sz w:val="20"/>
                <w:szCs w:val="20"/>
                <w:lang w:val="es-ES"/>
              </w:rPr>
              <w:t>Se e</w:t>
            </w:r>
            <w:r>
              <w:rPr>
                <w:rFonts w:ascii="Century Gothic" w:eastAsia="Century Gothic" w:hAnsi="Century Gothic" w:cs="Century Gothic"/>
                <w:sz w:val="20"/>
                <w:szCs w:val="20"/>
                <w:lang w:val="es-ES"/>
              </w:rPr>
              <w:t>speramos finalizar la versión 2 durante 2020.</w:t>
            </w:r>
          </w:p>
          <w:p w14:paraId="50F863B7" w14:textId="77777777" w:rsidR="002D4C3D" w:rsidRPr="00E935C9" w:rsidRDefault="002D4C3D" w:rsidP="005575AE">
            <w:pPr>
              <w:rPr>
                <w:rFonts w:ascii="Century Gothic" w:hAnsi="Century Gothic" w:cs="Arial"/>
                <w:b/>
                <w:sz w:val="20"/>
                <w:szCs w:val="20"/>
                <w:lang w:val="es-CO"/>
              </w:rPr>
            </w:pPr>
          </w:p>
        </w:tc>
      </w:tr>
    </w:tbl>
    <w:p w14:paraId="4685AA14" w14:textId="77777777" w:rsidR="008208FB" w:rsidRPr="00E45180" w:rsidRDefault="008208FB" w:rsidP="004142D2">
      <w:pPr>
        <w:rPr>
          <w:rFonts w:ascii="Century Gothic" w:hAnsi="Century Gothic" w:cs="Arial"/>
          <w:b/>
          <w:sz w:val="20"/>
          <w:szCs w:val="20"/>
          <w:lang w:val="es-CO"/>
        </w:rPr>
      </w:pPr>
    </w:p>
    <w:p w14:paraId="10DA9DF5" w14:textId="77777777" w:rsidR="00572DF4" w:rsidRDefault="00572DF4">
      <w:pPr>
        <w:rPr>
          <w:rFonts w:ascii="Century Gothic" w:hAnsi="Century Gothic" w:cs="Arial"/>
          <w:b/>
          <w:sz w:val="20"/>
          <w:szCs w:val="20"/>
          <w:lang w:val="es-CO"/>
        </w:rPr>
      </w:pPr>
      <w:r>
        <w:rPr>
          <w:rFonts w:ascii="Century Gothic" w:hAnsi="Century Gothic" w:cs="Arial"/>
          <w:b/>
          <w:sz w:val="20"/>
          <w:szCs w:val="20"/>
          <w:lang w:val="es-CO"/>
        </w:rPr>
        <w:br w:type="page"/>
      </w:r>
    </w:p>
    <w:p w14:paraId="2DEA6791" w14:textId="77777777" w:rsidR="00D625D8" w:rsidRPr="00E45180" w:rsidRDefault="00D625D8" w:rsidP="004142D2">
      <w:pPr>
        <w:rPr>
          <w:rFonts w:ascii="Century Gothic" w:hAnsi="Century Gothic" w:cs="Arial"/>
          <w:i/>
          <w:sz w:val="20"/>
          <w:szCs w:val="20"/>
          <w:lang w:val="es-CO"/>
        </w:rPr>
      </w:pPr>
      <w:r w:rsidRPr="00E45180">
        <w:rPr>
          <w:rFonts w:ascii="Century Gothic" w:hAnsi="Century Gothic" w:cs="Arial"/>
          <w:b/>
          <w:sz w:val="20"/>
          <w:szCs w:val="20"/>
          <w:lang w:val="es-CO"/>
        </w:rPr>
        <w:lastRenderedPageBreak/>
        <w:t xml:space="preserve">4. </w:t>
      </w:r>
      <w:r w:rsidR="00BC3A21" w:rsidRPr="00E45180">
        <w:rPr>
          <w:rFonts w:ascii="Century Gothic" w:hAnsi="Century Gothic" w:cs="Arial"/>
          <w:b/>
          <w:sz w:val="20"/>
          <w:szCs w:val="20"/>
          <w:lang w:val="es-CO"/>
        </w:rPr>
        <w:t>ACTIVIDADES</w:t>
      </w:r>
      <w:r w:rsidRPr="00E45180">
        <w:rPr>
          <w:rFonts w:ascii="Century Gothic" w:hAnsi="Century Gothic" w:cs="Arial"/>
          <w:b/>
          <w:sz w:val="20"/>
          <w:szCs w:val="20"/>
          <w:lang w:val="es-CO"/>
        </w:rPr>
        <w:t xml:space="preserve">: </w:t>
      </w:r>
      <w:r w:rsidRPr="00E45180">
        <w:rPr>
          <w:rFonts w:ascii="Century Gothic" w:hAnsi="Century Gothic" w:cs="Arial"/>
          <w:i/>
          <w:sz w:val="20"/>
          <w:szCs w:val="20"/>
          <w:lang w:val="es-CO"/>
        </w:rPr>
        <w:t xml:space="preserve">Explique </w:t>
      </w:r>
      <w:r w:rsidR="008208FB" w:rsidRPr="00E45180">
        <w:rPr>
          <w:rFonts w:ascii="Century Gothic" w:hAnsi="Century Gothic" w:cs="Arial"/>
          <w:i/>
          <w:sz w:val="20"/>
          <w:szCs w:val="20"/>
          <w:lang w:val="es-CO"/>
        </w:rPr>
        <w:t xml:space="preserve">brevemente </w:t>
      </w:r>
      <w:r w:rsidR="00572DF4" w:rsidRPr="00E45180">
        <w:rPr>
          <w:rFonts w:ascii="Century Gothic" w:hAnsi="Century Gothic" w:cs="Arial"/>
          <w:i/>
          <w:sz w:val="20"/>
          <w:szCs w:val="20"/>
          <w:lang w:val="es-CO"/>
        </w:rPr>
        <w:t>las posibles</w:t>
      </w:r>
      <w:r w:rsidRPr="00E45180">
        <w:rPr>
          <w:rFonts w:ascii="Century Gothic" w:hAnsi="Century Gothic" w:cs="Arial"/>
          <w:i/>
          <w:sz w:val="20"/>
          <w:szCs w:val="20"/>
          <w:lang w:val="es-CO"/>
        </w:rPr>
        <w:t xml:space="preserve"> actividades o </w:t>
      </w:r>
      <w:r w:rsidR="00572DF4" w:rsidRPr="00E45180">
        <w:rPr>
          <w:rFonts w:ascii="Century Gothic" w:hAnsi="Century Gothic" w:cs="Arial"/>
          <w:i/>
          <w:sz w:val="20"/>
          <w:szCs w:val="20"/>
          <w:lang w:val="es-CO"/>
        </w:rPr>
        <w:t>proyectos a</w:t>
      </w:r>
      <w:r w:rsidRPr="00E45180">
        <w:rPr>
          <w:rFonts w:ascii="Century Gothic" w:hAnsi="Century Gothic" w:cs="Arial"/>
          <w:i/>
          <w:sz w:val="20"/>
          <w:szCs w:val="20"/>
          <w:lang w:val="es-CO"/>
        </w:rPr>
        <w:t xml:space="preserve"> realizar </w:t>
      </w:r>
    </w:p>
    <w:tbl>
      <w:tblPr>
        <w:tblStyle w:val="Tablaconcuadrcula"/>
        <w:tblW w:w="5000" w:type="pct"/>
        <w:tblLook w:val="04A0" w:firstRow="1" w:lastRow="0" w:firstColumn="1" w:lastColumn="0" w:noHBand="0" w:noVBand="1"/>
      </w:tblPr>
      <w:tblGrid>
        <w:gridCol w:w="10706"/>
      </w:tblGrid>
      <w:tr w:rsidR="008208FB" w:rsidRPr="006871D7" w14:paraId="7BACCBD3" w14:textId="77777777" w:rsidTr="00572DF4">
        <w:tc>
          <w:tcPr>
            <w:tcW w:w="5000" w:type="pct"/>
          </w:tcPr>
          <w:p w14:paraId="0C3442D6" w14:textId="77777777" w:rsidR="008208FB" w:rsidRPr="00E45180" w:rsidRDefault="008208FB" w:rsidP="00D80F32">
            <w:pPr>
              <w:rPr>
                <w:rFonts w:ascii="Century Gothic" w:hAnsi="Century Gothic" w:cs="Arial"/>
                <w:b/>
                <w:sz w:val="20"/>
                <w:szCs w:val="20"/>
                <w:lang w:val="es-CO"/>
              </w:rPr>
            </w:pPr>
          </w:p>
          <w:p w14:paraId="6602FFE7" w14:textId="0693A904" w:rsidR="00E935C9" w:rsidRPr="00E935C9" w:rsidRDefault="000E57B7" w:rsidP="00E935C9">
            <w:pPr>
              <w:numPr>
                <w:ilvl w:val="0"/>
                <w:numId w:val="2"/>
              </w:numPr>
              <w:pBdr>
                <w:top w:val="nil"/>
                <w:left w:val="nil"/>
                <w:bottom w:val="nil"/>
                <w:right w:val="nil"/>
                <w:between w:val="nil"/>
              </w:pBdr>
              <w:spacing w:after="160" w:line="259" w:lineRule="auto"/>
              <w:rPr>
                <w:rFonts w:ascii="Century Gothic" w:eastAsia="Century Gothic" w:hAnsi="Century Gothic" w:cs="Century Gothic"/>
                <w:color w:val="000000"/>
                <w:sz w:val="20"/>
                <w:szCs w:val="20"/>
                <w:lang w:val="es-ES"/>
              </w:rPr>
            </w:pPr>
            <w:r>
              <w:rPr>
                <w:rFonts w:ascii="Century Gothic" w:eastAsia="Century Gothic" w:hAnsi="Century Gothic" w:cs="Century Gothic"/>
                <w:color w:val="000000"/>
                <w:sz w:val="20"/>
                <w:szCs w:val="20"/>
                <w:lang w:val="es-ES"/>
              </w:rPr>
              <w:t xml:space="preserve">Implementación de alguna de las propuestas </w:t>
            </w:r>
            <w:r w:rsidR="00E935C9" w:rsidRPr="00E935C9">
              <w:rPr>
                <w:rFonts w:ascii="Century Gothic" w:eastAsia="Century Gothic" w:hAnsi="Century Gothic" w:cs="Century Gothic"/>
                <w:color w:val="000000"/>
                <w:sz w:val="20"/>
                <w:szCs w:val="20"/>
                <w:lang w:val="es-ES"/>
              </w:rPr>
              <w:t>para el campo de refug</w:t>
            </w:r>
            <w:r w:rsidR="00E935C9" w:rsidRPr="00E935C9">
              <w:rPr>
                <w:rFonts w:ascii="Century Gothic" w:eastAsia="Century Gothic" w:hAnsi="Century Gothic" w:cs="Century Gothic"/>
                <w:sz w:val="20"/>
                <w:szCs w:val="20"/>
                <w:lang w:val="es-ES"/>
              </w:rPr>
              <w:t>ia</w:t>
            </w:r>
            <w:r w:rsidR="00E935C9" w:rsidRPr="00E935C9">
              <w:rPr>
                <w:rFonts w:ascii="Century Gothic" w:eastAsia="Century Gothic" w:hAnsi="Century Gothic" w:cs="Century Gothic"/>
                <w:color w:val="000000"/>
                <w:sz w:val="20"/>
                <w:szCs w:val="20"/>
                <w:lang w:val="es-ES"/>
              </w:rPr>
              <w:t>dos de Shimelba y su comunidad de acogida, basado en la identificación y diagnóstico realizados a partir de la aplicación de la metodología NAUTIA</w:t>
            </w:r>
            <w:r>
              <w:rPr>
                <w:rFonts w:ascii="Century Gothic" w:eastAsia="Century Gothic" w:hAnsi="Century Gothic" w:cs="Century Gothic"/>
                <w:color w:val="000000"/>
                <w:sz w:val="20"/>
                <w:szCs w:val="20"/>
                <w:lang w:val="es-ES"/>
              </w:rPr>
              <w:t xml:space="preserve"> y elaboradas</w:t>
            </w:r>
            <w:r w:rsidR="00E935C9" w:rsidRPr="00E935C9">
              <w:rPr>
                <w:rFonts w:ascii="Century Gothic" w:eastAsia="Century Gothic" w:hAnsi="Century Gothic" w:cs="Century Gothic"/>
                <w:color w:val="000000"/>
                <w:sz w:val="20"/>
                <w:szCs w:val="20"/>
                <w:lang w:val="es-ES"/>
              </w:rPr>
              <w:t xml:space="preserve"> en la convocatoria anterior.</w:t>
            </w:r>
          </w:p>
          <w:p w14:paraId="39740A45" w14:textId="69ECF0F0" w:rsidR="00E935C9" w:rsidRPr="00E935C9" w:rsidRDefault="00E935C9" w:rsidP="00E935C9">
            <w:pPr>
              <w:numPr>
                <w:ilvl w:val="0"/>
                <w:numId w:val="2"/>
              </w:numPr>
              <w:pBdr>
                <w:top w:val="nil"/>
                <w:left w:val="nil"/>
                <w:bottom w:val="nil"/>
                <w:right w:val="nil"/>
                <w:between w:val="nil"/>
              </w:pBdr>
              <w:spacing w:line="259" w:lineRule="auto"/>
              <w:rPr>
                <w:rFonts w:ascii="Century Gothic" w:eastAsia="Century Gothic" w:hAnsi="Century Gothic" w:cs="Century Gothic"/>
                <w:color w:val="000000"/>
                <w:sz w:val="20"/>
                <w:szCs w:val="20"/>
                <w:lang w:val="es-ES"/>
              </w:rPr>
            </w:pPr>
            <w:r w:rsidRPr="00E935C9">
              <w:rPr>
                <w:rFonts w:ascii="Century Gothic" w:eastAsia="Century Gothic" w:hAnsi="Century Gothic" w:cs="Century Gothic"/>
                <w:color w:val="000000"/>
                <w:sz w:val="20"/>
                <w:szCs w:val="20"/>
                <w:lang w:val="es-ES"/>
              </w:rPr>
              <w:t xml:space="preserve">Redacción de solicitudes de financiación para </w:t>
            </w:r>
            <w:r w:rsidRPr="00E935C9">
              <w:rPr>
                <w:rFonts w:ascii="Century Gothic" w:eastAsia="Century Gothic" w:hAnsi="Century Gothic" w:cs="Century Gothic"/>
                <w:sz w:val="20"/>
                <w:szCs w:val="20"/>
                <w:lang w:val="es-ES"/>
              </w:rPr>
              <w:t xml:space="preserve">el desarrollo de </w:t>
            </w:r>
            <w:r w:rsidRPr="00E935C9">
              <w:rPr>
                <w:rFonts w:ascii="Century Gothic" w:eastAsia="Century Gothic" w:hAnsi="Century Gothic" w:cs="Century Gothic"/>
                <w:color w:val="000000"/>
                <w:sz w:val="20"/>
                <w:szCs w:val="20"/>
                <w:lang w:val="es-ES"/>
              </w:rPr>
              <w:t>actividades</w:t>
            </w:r>
            <w:r w:rsidRPr="00E935C9">
              <w:rPr>
                <w:rFonts w:ascii="Century Gothic" w:eastAsia="Century Gothic" w:hAnsi="Century Gothic" w:cs="Century Gothic"/>
                <w:sz w:val="20"/>
                <w:szCs w:val="20"/>
                <w:lang w:val="es-ES"/>
              </w:rPr>
              <w:t xml:space="preserve"> en el marco de la plataforma, así como del paquete </w:t>
            </w:r>
            <w:r w:rsidR="000E57B7" w:rsidRPr="00E935C9">
              <w:rPr>
                <w:rFonts w:ascii="Century Gothic" w:eastAsia="Century Gothic" w:hAnsi="Century Gothic" w:cs="Century Gothic"/>
                <w:sz w:val="20"/>
                <w:szCs w:val="20"/>
                <w:lang w:val="es-ES"/>
              </w:rPr>
              <w:t xml:space="preserve">de </w:t>
            </w:r>
            <w:r w:rsidR="000E57B7" w:rsidRPr="00E935C9">
              <w:rPr>
                <w:rFonts w:ascii="Century Gothic" w:eastAsia="Century Gothic" w:hAnsi="Century Gothic" w:cs="Century Gothic"/>
                <w:color w:val="000000"/>
                <w:sz w:val="20"/>
                <w:szCs w:val="20"/>
                <w:lang w:val="es-ES"/>
              </w:rPr>
              <w:t>soluciones</w:t>
            </w:r>
            <w:r w:rsidRPr="00E935C9">
              <w:rPr>
                <w:rFonts w:ascii="Century Gothic" w:eastAsia="Century Gothic" w:hAnsi="Century Gothic" w:cs="Century Gothic"/>
                <w:color w:val="000000"/>
                <w:sz w:val="20"/>
                <w:szCs w:val="20"/>
                <w:lang w:val="es-ES"/>
              </w:rPr>
              <w:t xml:space="preserve"> propuestas para Shimelba y su comunidad de acogida.</w:t>
            </w:r>
          </w:p>
          <w:p w14:paraId="33BAD993" w14:textId="77777777" w:rsidR="00E935C9" w:rsidRPr="00E935C9" w:rsidRDefault="00E935C9" w:rsidP="00E935C9">
            <w:pPr>
              <w:pBdr>
                <w:top w:val="nil"/>
                <w:left w:val="nil"/>
                <w:bottom w:val="nil"/>
                <w:right w:val="nil"/>
                <w:between w:val="nil"/>
              </w:pBdr>
              <w:spacing w:line="259" w:lineRule="auto"/>
              <w:ind w:left="720" w:hanging="720"/>
              <w:rPr>
                <w:rFonts w:ascii="Century Gothic" w:eastAsia="Century Gothic" w:hAnsi="Century Gothic" w:cs="Century Gothic"/>
                <w:color w:val="000000"/>
                <w:sz w:val="20"/>
                <w:szCs w:val="20"/>
                <w:lang w:val="es-ES"/>
              </w:rPr>
            </w:pPr>
          </w:p>
          <w:p w14:paraId="2239B472" w14:textId="263C5F1A" w:rsidR="00E935C9" w:rsidRDefault="00E935C9" w:rsidP="00E935C9">
            <w:pPr>
              <w:numPr>
                <w:ilvl w:val="0"/>
                <w:numId w:val="2"/>
              </w:numPr>
              <w:pBdr>
                <w:top w:val="nil"/>
                <w:left w:val="nil"/>
                <w:bottom w:val="nil"/>
                <w:right w:val="nil"/>
                <w:between w:val="nil"/>
              </w:pBdr>
              <w:spacing w:after="160" w:line="259" w:lineRule="auto"/>
              <w:rPr>
                <w:rFonts w:ascii="Century Gothic" w:eastAsia="Century Gothic" w:hAnsi="Century Gothic" w:cs="Century Gothic"/>
                <w:color w:val="000000"/>
                <w:sz w:val="20"/>
                <w:szCs w:val="20"/>
                <w:lang w:val="es-ES"/>
              </w:rPr>
            </w:pPr>
            <w:r w:rsidRPr="00E935C9">
              <w:rPr>
                <w:rFonts w:ascii="Century Gothic" w:eastAsia="Century Gothic" w:hAnsi="Century Gothic" w:cs="Century Gothic"/>
                <w:color w:val="000000"/>
                <w:sz w:val="20"/>
                <w:szCs w:val="20"/>
                <w:lang w:val="es-ES"/>
              </w:rPr>
              <w:t>Mejora de la metodología multisectori</w:t>
            </w:r>
            <w:bookmarkStart w:id="1" w:name="_GoBack"/>
            <w:bookmarkEnd w:id="1"/>
            <w:r w:rsidRPr="00E935C9">
              <w:rPr>
                <w:rFonts w:ascii="Century Gothic" w:eastAsia="Century Gothic" w:hAnsi="Century Gothic" w:cs="Century Gothic"/>
                <w:color w:val="000000"/>
                <w:sz w:val="20"/>
                <w:szCs w:val="20"/>
                <w:lang w:val="es-ES"/>
              </w:rPr>
              <w:t>al NAUTIA de identificación y diagnóstico de necesidades en campos de refugiados y sus comunidades de acogida</w:t>
            </w:r>
            <w:r w:rsidR="000E57B7">
              <w:rPr>
                <w:rFonts w:ascii="Century Gothic" w:eastAsia="Century Gothic" w:hAnsi="Century Gothic" w:cs="Century Gothic"/>
                <w:color w:val="000000"/>
                <w:sz w:val="20"/>
                <w:szCs w:val="20"/>
                <w:lang w:val="es-ES"/>
              </w:rPr>
              <w:t xml:space="preserve"> para facilitar la</w:t>
            </w:r>
            <w:r w:rsidR="006871D7">
              <w:rPr>
                <w:rFonts w:ascii="Century Gothic" w:eastAsia="Century Gothic" w:hAnsi="Century Gothic" w:cs="Century Gothic"/>
                <w:color w:val="000000"/>
                <w:sz w:val="20"/>
                <w:szCs w:val="20"/>
                <w:lang w:val="es-ES"/>
              </w:rPr>
              <w:t xml:space="preserve"> interpretación y toma de datos</w:t>
            </w:r>
            <w:ins w:id="2" w:author="usuario" w:date="2020-01-30T17:29:00Z">
              <w:r w:rsidR="006871D7">
                <w:rPr>
                  <w:rFonts w:ascii="Century Gothic" w:eastAsia="Century Gothic" w:hAnsi="Century Gothic" w:cs="Century Gothic"/>
                  <w:color w:val="000000"/>
                  <w:sz w:val="20"/>
                  <w:szCs w:val="20"/>
                  <w:lang w:val="es-ES"/>
                </w:rPr>
                <w:t xml:space="preserve">, </w:t>
              </w:r>
            </w:ins>
            <w:ins w:id="3" w:author="usuario" w:date="2020-01-30T17:30:00Z">
              <w:r w:rsidR="006871D7">
                <w:rPr>
                  <w:rFonts w:ascii="Century Gothic" w:eastAsia="Century Gothic" w:hAnsi="Century Gothic" w:cs="Century Gothic"/>
                  <w:color w:val="000000"/>
                  <w:sz w:val="20"/>
                  <w:szCs w:val="20"/>
                  <w:lang w:val="es-ES"/>
                </w:rPr>
                <w:t>incorporando, entre otras,</w:t>
              </w:r>
            </w:ins>
            <w:ins w:id="4" w:author="usuario" w:date="2020-01-30T17:29:00Z">
              <w:r w:rsidR="006871D7">
                <w:rPr>
                  <w:rFonts w:ascii="Century Gothic" w:eastAsia="Century Gothic" w:hAnsi="Century Gothic" w:cs="Century Gothic"/>
                  <w:color w:val="000000"/>
                  <w:sz w:val="20"/>
                  <w:szCs w:val="20"/>
                  <w:lang w:val="es-ES"/>
                </w:rPr>
                <w:t xml:space="preserve"> la </w:t>
              </w:r>
            </w:ins>
            <w:ins w:id="5" w:author="usuario" w:date="2020-01-30T17:30:00Z">
              <w:r w:rsidR="006871D7">
                <w:rPr>
                  <w:rFonts w:ascii="Century Gothic" w:eastAsia="Century Gothic" w:hAnsi="Century Gothic" w:cs="Century Gothic"/>
                  <w:color w:val="000000"/>
                  <w:sz w:val="20"/>
                  <w:szCs w:val="20"/>
                  <w:lang w:val="es-ES"/>
                </w:rPr>
                <w:t>componente</w:t>
              </w:r>
            </w:ins>
            <w:ins w:id="6" w:author="usuario" w:date="2020-01-30T17:29:00Z">
              <w:r w:rsidR="006871D7">
                <w:rPr>
                  <w:rFonts w:ascii="Century Gothic" w:eastAsia="Century Gothic" w:hAnsi="Century Gothic" w:cs="Century Gothic"/>
                  <w:color w:val="000000"/>
                  <w:sz w:val="20"/>
                  <w:szCs w:val="20"/>
                  <w:lang w:val="es-ES"/>
                </w:rPr>
                <w:t xml:space="preserve"> </w:t>
              </w:r>
            </w:ins>
            <w:ins w:id="7" w:author="usuario" w:date="2020-01-30T17:30:00Z">
              <w:r w:rsidR="006871D7">
                <w:rPr>
                  <w:rFonts w:ascii="Century Gothic" w:eastAsia="Century Gothic" w:hAnsi="Century Gothic" w:cs="Century Gothic"/>
                  <w:color w:val="000000"/>
                  <w:sz w:val="20"/>
                  <w:szCs w:val="20"/>
                  <w:lang w:val="es-ES"/>
                </w:rPr>
                <w:t xml:space="preserve">transversal “mitigación del cambio climático”. </w:t>
              </w:r>
            </w:ins>
          </w:p>
          <w:p w14:paraId="6446B8BC" w14:textId="74FFE9F4" w:rsidR="000E57B7" w:rsidRDefault="000E57B7" w:rsidP="00E935C9">
            <w:pPr>
              <w:numPr>
                <w:ilvl w:val="0"/>
                <w:numId w:val="2"/>
              </w:numPr>
              <w:pBdr>
                <w:top w:val="nil"/>
                <w:left w:val="nil"/>
                <w:bottom w:val="nil"/>
                <w:right w:val="nil"/>
                <w:between w:val="nil"/>
              </w:pBdr>
              <w:spacing w:after="160" w:line="259" w:lineRule="auto"/>
              <w:rPr>
                <w:rFonts w:ascii="Century Gothic" w:eastAsia="Century Gothic" w:hAnsi="Century Gothic" w:cs="Century Gothic"/>
                <w:color w:val="000000"/>
                <w:sz w:val="20"/>
                <w:szCs w:val="20"/>
                <w:lang w:val="es-ES"/>
              </w:rPr>
            </w:pPr>
            <w:r>
              <w:rPr>
                <w:rFonts w:ascii="Century Gothic" w:eastAsia="Century Gothic" w:hAnsi="Century Gothic" w:cs="Century Gothic"/>
                <w:color w:val="000000"/>
                <w:sz w:val="20"/>
                <w:szCs w:val="20"/>
                <w:lang w:val="es-ES"/>
              </w:rPr>
              <w:t>Identificación de posibles proyectos en Níger y en los Campos de Refugiados Saharauis en Tinduf</w:t>
            </w:r>
          </w:p>
          <w:p w14:paraId="18BF2D27" w14:textId="499DCC87" w:rsidR="000E57B7" w:rsidRPr="00E935C9" w:rsidRDefault="000E57B7" w:rsidP="00E935C9">
            <w:pPr>
              <w:numPr>
                <w:ilvl w:val="0"/>
                <w:numId w:val="2"/>
              </w:numPr>
              <w:pBdr>
                <w:top w:val="nil"/>
                <w:left w:val="nil"/>
                <w:bottom w:val="nil"/>
                <w:right w:val="nil"/>
                <w:between w:val="nil"/>
              </w:pBdr>
              <w:spacing w:after="160" w:line="259" w:lineRule="auto"/>
              <w:rPr>
                <w:rFonts w:ascii="Century Gothic" w:eastAsia="Century Gothic" w:hAnsi="Century Gothic" w:cs="Century Gothic"/>
                <w:color w:val="000000"/>
                <w:sz w:val="20"/>
                <w:szCs w:val="20"/>
                <w:lang w:val="es-ES"/>
              </w:rPr>
            </w:pPr>
            <w:r>
              <w:rPr>
                <w:rFonts w:ascii="Century Gothic" w:eastAsia="Century Gothic" w:hAnsi="Century Gothic" w:cs="Century Gothic"/>
                <w:color w:val="000000"/>
                <w:sz w:val="20"/>
                <w:szCs w:val="20"/>
                <w:lang w:val="es-ES"/>
              </w:rPr>
              <w:t>Plataforma de universidades madrileñas para la cooperación en Tinduf</w:t>
            </w:r>
          </w:p>
          <w:p w14:paraId="182C6F0C" w14:textId="77777777" w:rsidR="002D4C3D" w:rsidRPr="00E45180" w:rsidRDefault="002D4C3D" w:rsidP="00D80F32">
            <w:pPr>
              <w:rPr>
                <w:rFonts w:ascii="Century Gothic" w:hAnsi="Century Gothic" w:cs="Arial"/>
                <w:b/>
                <w:sz w:val="20"/>
                <w:szCs w:val="20"/>
                <w:lang w:val="es-CO"/>
              </w:rPr>
            </w:pPr>
          </w:p>
        </w:tc>
      </w:tr>
    </w:tbl>
    <w:p w14:paraId="2F146982" w14:textId="77777777" w:rsidR="00D625D8" w:rsidRPr="00E45180" w:rsidRDefault="00D625D8" w:rsidP="004142D2">
      <w:pPr>
        <w:rPr>
          <w:rFonts w:ascii="Century Gothic" w:hAnsi="Century Gothic" w:cs="Arial"/>
          <w:b/>
          <w:sz w:val="20"/>
          <w:szCs w:val="20"/>
          <w:lang w:val="es-CO"/>
        </w:rPr>
      </w:pPr>
    </w:p>
    <w:p w14:paraId="3D20683C" w14:textId="77777777" w:rsidR="00D625D8" w:rsidRPr="00E45180" w:rsidRDefault="00D625D8" w:rsidP="00BC3A21">
      <w:pPr>
        <w:jc w:val="both"/>
        <w:rPr>
          <w:rFonts w:ascii="Century Gothic" w:hAnsi="Century Gothic" w:cs="Arial"/>
          <w:sz w:val="20"/>
          <w:szCs w:val="20"/>
          <w:lang w:val="es-CO"/>
        </w:rPr>
      </w:pPr>
      <w:r w:rsidRPr="00E45180">
        <w:rPr>
          <w:rFonts w:ascii="Century Gothic" w:hAnsi="Century Gothic" w:cs="Arial"/>
          <w:b/>
          <w:sz w:val="20"/>
          <w:szCs w:val="20"/>
          <w:lang w:val="es-CO"/>
        </w:rPr>
        <w:t xml:space="preserve">5. </w:t>
      </w:r>
      <w:r w:rsidR="00BC3A21" w:rsidRPr="00E45180">
        <w:rPr>
          <w:rFonts w:ascii="Century Gothic" w:hAnsi="Century Gothic" w:cs="Arial"/>
          <w:b/>
          <w:sz w:val="20"/>
          <w:szCs w:val="20"/>
          <w:lang w:val="es-CO"/>
        </w:rPr>
        <w:t>SOCIOS</w:t>
      </w:r>
      <w:r w:rsidR="008208FB" w:rsidRPr="00E45180">
        <w:rPr>
          <w:rFonts w:ascii="Century Gothic" w:hAnsi="Century Gothic" w:cs="Arial"/>
          <w:b/>
          <w:sz w:val="20"/>
          <w:szCs w:val="20"/>
          <w:lang w:val="es-CO"/>
        </w:rPr>
        <w:t xml:space="preserve">: </w:t>
      </w:r>
      <w:r w:rsidR="008208FB" w:rsidRPr="00E45180">
        <w:rPr>
          <w:rFonts w:ascii="Century Gothic" w:hAnsi="Century Gothic" w:cs="Arial"/>
          <w:i/>
          <w:sz w:val="20"/>
          <w:szCs w:val="20"/>
          <w:lang w:val="es-CO"/>
        </w:rPr>
        <w:t>Realice un listado de las entidades</w:t>
      </w:r>
      <w:r w:rsidR="00BC3A21">
        <w:rPr>
          <w:rFonts w:ascii="Century Gothic" w:hAnsi="Century Gothic" w:cs="Arial"/>
          <w:i/>
          <w:sz w:val="20"/>
          <w:szCs w:val="20"/>
          <w:lang w:val="es-CO"/>
        </w:rPr>
        <w:t xml:space="preserve"> </w:t>
      </w:r>
      <w:r w:rsidR="008208FB" w:rsidRPr="00E45180">
        <w:rPr>
          <w:rFonts w:ascii="Century Gothic" w:hAnsi="Century Gothic" w:cs="Arial"/>
          <w:i/>
          <w:sz w:val="20"/>
          <w:szCs w:val="20"/>
          <w:lang w:val="es-CO"/>
        </w:rPr>
        <w:t>con las cuales tiene una relación estable</w:t>
      </w:r>
      <w:r w:rsidR="00BC3A21">
        <w:rPr>
          <w:rFonts w:ascii="Century Gothic" w:hAnsi="Century Gothic" w:cs="Arial"/>
          <w:i/>
          <w:sz w:val="20"/>
          <w:szCs w:val="20"/>
          <w:lang w:val="es-CO"/>
        </w:rPr>
        <w:t xml:space="preserve"> y el rol que desempeñará en el proyecto.</w:t>
      </w:r>
    </w:p>
    <w:tbl>
      <w:tblPr>
        <w:tblStyle w:val="Tablaconcuadrcula"/>
        <w:tblW w:w="5000" w:type="pct"/>
        <w:tblLook w:val="04A0" w:firstRow="1" w:lastRow="0" w:firstColumn="1" w:lastColumn="0" w:noHBand="0" w:noVBand="1"/>
      </w:tblPr>
      <w:tblGrid>
        <w:gridCol w:w="10706"/>
      </w:tblGrid>
      <w:tr w:rsidR="002D4C3D" w:rsidRPr="006871D7" w14:paraId="4205CD4D" w14:textId="77777777" w:rsidTr="00572DF4">
        <w:tc>
          <w:tcPr>
            <w:tcW w:w="5000" w:type="pct"/>
          </w:tcPr>
          <w:p w14:paraId="1F4B8EA1" w14:textId="77777777" w:rsidR="002D4C3D" w:rsidRDefault="002D4C3D" w:rsidP="00776B9E">
            <w:pPr>
              <w:rPr>
                <w:rFonts w:ascii="Century Gothic" w:hAnsi="Century Gothic" w:cs="Arial"/>
                <w:b/>
                <w:sz w:val="20"/>
                <w:szCs w:val="20"/>
                <w:lang w:val="es-CO"/>
              </w:rPr>
            </w:pPr>
          </w:p>
          <w:p w14:paraId="594848C6" w14:textId="77777777" w:rsidR="00D2591F" w:rsidRPr="00D2591F" w:rsidRDefault="00D2591F" w:rsidP="00D2591F">
            <w:pPr>
              <w:rPr>
                <w:rFonts w:ascii="Century Gothic" w:eastAsia="Century Gothic" w:hAnsi="Century Gothic" w:cs="Century Gothic"/>
                <w:b/>
                <w:sz w:val="20"/>
                <w:szCs w:val="20"/>
                <w:lang w:val="es-ES"/>
              </w:rPr>
            </w:pPr>
            <w:r w:rsidRPr="00D2591F">
              <w:rPr>
                <w:rFonts w:ascii="Century Gothic" w:eastAsia="Century Gothic" w:hAnsi="Century Gothic" w:cs="Century Gothic"/>
                <w:b/>
                <w:sz w:val="20"/>
                <w:szCs w:val="20"/>
                <w:lang w:val="es-ES"/>
              </w:rPr>
              <w:t>Principales socios:</w:t>
            </w:r>
          </w:p>
          <w:p w14:paraId="451CBCAE"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Alianza Shire: Alianza multiactor de la que forma parte la UPM, a la que se vincula la plataforma, y sin la que ésta no sería posible. </w:t>
            </w:r>
          </w:p>
          <w:p w14:paraId="7A7F3680"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ZOA: Principal </w:t>
            </w:r>
            <w:r w:rsidRPr="00D2591F">
              <w:rPr>
                <w:rFonts w:ascii="Century Gothic" w:eastAsia="Century Gothic" w:hAnsi="Century Gothic" w:cs="Century Gothic"/>
                <w:i/>
                <w:sz w:val="20"/>
                <w:szCs w:val="20"/>
                <w:lang w:val="es-ES"/>
              </w:rPr>
              <w:t>Implementing partner</w:t>
            </w:r>
            <w:r w:rsidRPr="00D2591F">
              <w:rPr>
                <w:rFonts w:ascii="Century Gothic" w:eastAsia="Century Gothic" w:hAnsi="Century Gothic" w:cs="Century Gothic"/>
                <w:sz w:val="20"/>
                <w:szCs w:val="20"/>
                <w:lang w:val="es-ES"/>
              </w:rPr>
              <w:t xml:space="preserve"> de la Alianza Shire y principal socio en terreno de la plataforma.</w:t>
            </w:r>
          </w:p>
          <w:p w14:paraId="7D5ABDCA" w14:textId="77777777" w:rsidR="00D2591F" w:rsidRPr="00D2591F" w:rsidRDefault="00D2591F" w:rsidP="00D2591F">
            <w:pPr>
              <w:rPr>
                <w:rFonts w:ascii="Century Gothic" w:eastAsia="Century Gothic" w:hAnsi="Century Gothic" w:cs="Century Gothic"/>
                <w:b/>
                <w:sz w:val="20"/>
                <w:szCs w:val="20"/>
                <w:lang w:val="es-ES"/>
              </w:rPr>
            </w:pPr>
          </w:p>
          <w:p w14:paraId="1D2FE0CD" w14:textId="77777777" w:rsidR="00D2591F" w:rsidRPr="00D2591F" w:rsidRDefault="00D2591F" w:rsidP="00D2591F">
            <w:pPr>
              <w:rPr>
                <w:rFonts w:ascii="Century Gothic" w:eastAsia="Century Gothic" w:hAnsi="Century Gothic" w:cs="Century Gothic"/>
                <w:b/>
                <w:sz w:val="20"/>
                <w:szCs w:val="20"/>
                <w:lang w:val="es-ES"/>
              </w:rPr>
            </w:pPr>
            <w:r w:rsidRPr="00D2591F">
              <w:rPr>
                <w:rFonts w:ascii="Century Gothic" w:eastAsia="Century Gothic" w:hAnsi="Century Gothic" w:cs="Century Gothic"/>
                <w:b/>
                <w:sz w:val="20"/>
                <w:szCs w:val="20"/>
                <w:lang w:val="es-ES"/>
              </w:rPr>
              <w:t xml:space="preserve">Otros actores en terreno: </w:t>
            </w:r>
          </w:p>
          <w:p w14:paraId="50CFDA09"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ACNUR - Alto Comisionado de las Naciones Unidas para los Refugiados</w:t>
            </w:r>
          </w:p>
          <w:p w14:paraId="5A4E3AF3" w14:textId="60D451DD" w:rsidR="0036681B" w:rsidRPr="0036681B" w:rsidRDefault="0036681B" w:rsidP="00D2591F">
            <w:pPr>
              <w:rPr>
                <w:rFonts w:ascii="Century Gothic" w:eastAsia="Century Gothic" w:hAnsi="Century Gothic" w:cs="Century Gothic"/>
                <w:b/>
                <w:bCs/>
                <w:sz w:val="20"/>
                <w:szCs w:val="20"/>
                <w:lang w:val="en-GB"/>
              </w:rPr>
            </w:pPr>
            <w:r w:rsidRPr="0036681B">
              <w:rPr>
                <w:rFonts w:ascii="Century Gothic" w:eastAsia="Century Gothic" w:hAnsi="Century Gothic" w:cs="Century Gothic"/>
                <w:b/>
                <w:bCs/>
                <w:sz w:val="20"/>
                <w:szCs w:val="20"/>
                <w:lang w:val="en-GB"/>
              </w:rPr>
              <w:t>Etiopía:</w:t>
            </w:r>
          </w:p>
          <w:p w14:paraId="50EC62A3" w14:textId="271B385E" w:rsidR="00D2591F" w:rsidRPr="00AA1C79" w:rsidRDefault="00D2591F" w:rsidP="00D2591F">
            <w:pPr>
              <w:rPr>
                <w:rFonts w:ascii="Century Gothic" w:eastAsia="Century Gothic" w:hAnsi="Century Gothic" w:cs="Century Gothic"/>
                <w:sz w:val="20"/>
                <w:szCs w:val="20"/>
                <w:lang w:val="en-GB"/>
              </w:rPr>
            </w:pPr>
            <w:r w:rsidRPr="00AA1C79">
              <w:rPr>
                <w:rFonts w:ascii="Century Gothic" w:eastAsia="Century Gothic" w:hAnsi="Century Gothic" w:cs="Century Gothic"/>
                <w:sz w:val="20"/>
                <w:szCs w:val="20"/>
                <w:lang w:val="en-GB"/>
              </w:rPr>
              <w:t>EEU - Ethiopian Electric Utility</w:t>
            </w:r>
          </w:p>
          <w:p w14:paraId="1790D91D" w14:textId="77777777" w:rsidR="00D2591F" w:rsidRPr="00AA1C79" w:rsidRDefault="00D2591F" w:rsidP="00D2591F">
            <w:pPr>
              <w:rPr>
                <w:rFonts w:ascii="Century Gothic" w:eastAsia="Century Gothic" w:hAnsi="Century Gothic" w:cs="Century Gothic"/>
                <w:sz w:val="20"/>
                <w:szCs w:val="20"/>
                <w:lang w:val="en-GB"/>
              </w:rPr>
            </w:pPr>
            <w:r w:rsidRPr="00AA1C79">
              <w:rPr>
                <w:rFonts w:ascii="Century Gothic" w:eastAsia="Century Gothic" w:hAnsi="Century Gothic" w:cs="Century Gothic"/>
                <w:sz w:val="20"/>
                <w:szCs w:val="20"/>
                <w:lang w:val="en-GB"/>
              </w:rPr>
              <w:t>ARRA - Administration for Refugees and Returnees Affairs</w:t>
            </w:r>
          </w:p>
          <w:p w14:paraId="2AE5F578" w14:textId="4D8866F9" w:rsidR="00D2591F" w:rsidRPr="006871D7" w:rsidRDefault="00D2591F" w:rsidP="00D2591F">
            <w:pPr>
              <w:rPr>
                <w:rFonts w:ascii="Century Gothic" w:eastAsia="Century Gothic" w:hAnsi="Century Gothic" w:cs="Century Gothic"/>
                <w:sz w:val="20"/>
                <w:szCs w:val="20"/>
              </w:rPr>
            </w:pPr>
            <w:r w:rsidRPr="006871D7">
              <w:rPr>
                <w:rFonts w:ascii="Century Gothic" w:eastAsia="Century Gothic" w:hAnsi="Century Gothic" w:cs="Century Gothic"/>
                <w:sz w:val="20"/>
                <w:szCs w:val="20"/>
              </w:rPr>
              <w:t>NRC - Norwegian Refugee Council</w:t>
            </w:r>
          </w:p>
          <w:p w14:paraId="1DE7B6C8" w14:textId="77777777" w:rsidR="0036681B" w:rsidRPr="006871D7" w:rsidRDefault="0036681B" w:rsidP="0036681B">
            <w:pPr>
              <w:rPr>
                <w:rFonts w:ascii="Century Gothic" w:hAnsi="Century Gothic" w:cs="Arial"/>
                <w:sz w:val="20"/>
                <w:szCs w:val="20"/>
              </w:rPr>
            </w:pPr>
            <w:r w:rsidRPr="006871D7">
              <w:rPr>
                <w:rFonts w:ascii="Century Gothic" w:hAnsi="Century Gothic" w:cs="Arial"/>
                <w:b/>
                <w:sz w:val="20"/>
                <w:szCs w:val="20"/>
              </w:rPr>
              <w:t>Niger:</w:t>
            </w:r>
          </w:p>
          <w:p w14:paraId="04E34556" w14:textId="4C55783B" w:rsidR="0036681B" w:rsidRDefault="0036681B" w:rsidP="0036681B">
            <w:pPr>
              <w:rPr>
                <w:rStyle w:val="InternetLink"/>
                <w:rFonts w:ascii="Century Gothic" w:hAnsi="Century Gothic" w:cs="Arial"/>
                <w:sz w:val="20"/>
                <w:szCs w:val="20"/>
                <w:lang w:val="fr-FR"/>
              </w:rPr>
            </w:pPr>
            <w:r w:rsidRPr="004658C3">
              <w:rPr>
                <w:rFonts w:ascii="Century Gothic" w:hAnsi="Century Gothic" w:cs="Arial"/>
                <w:sz w:val="20"/>
                <w:szCs w:val="20"/>
                <w:lang w:val="fr-FR"/>
              </w:rPr>
              <w:t xml:space="preserve">Action pour le Développement du Sahel (ADESA) </w:t>
            </w:r>
            <w:hyperlink r:id="rId12">
              <w:r w:rsidRPr="004658C3">
                <w:rPr>
                  <w:rStyle w:val="InternetLink"/>
                  <w:rFonts w:ascii="Century Gothic" w:hAnsi="Century Gothic" w:cs="Arial"/>
                  <w:sz w:val="20"/>
                  <w:szCs w:val="20"/>
                  <w:lang w:val="fr-FR"/>
                </w:rPr>
                <w:t>http://www.adesaong.org/index.html</w:t>
              </w:r>
            </w:hyperlink>
          </w:p>
          <w:p w14:paraId="05F24D53" w14:textId="1952A55E" w:rsidR="0036681B" w:rsidRPr="006871D7" w:rsidRDefault="0036681B" w:rsidP="0036681B">
            <w:pPr>
              <w:rPr>
                <w:rFonts w:ascii="Century Gothic" w:eastAsia="Century Gothic" w:hAnsi="Century Gothic" w:cs="Century Gothic"/>
                <w:sz w:val="20"/>
                <w:szCs w:val="20"/>
                <w:lang w:val="fr-FR"/>
              </w:rPr>
            </w:pPr>
          </w:p>
          <w:p w14:paraId="129ED441" w14:textId="1458D14D" w:rsidR="0036681B" w:rsidRDefault="0036681B" w:rsidP="0036681B">
            <w:pPr>
              <w:rPr>
                <w:rFonts w:ascii="Century Gothic" w:eastAsia="Century Gothic" w:hAnsi="Century Gothic" w:cs="Century Gothic"/>
                <w:b/>
                <w:bCs/>
                <w:sz w:val="20"/>
                <w:szCs w:val="20"/>
                <w:lang w:val="es-ES"/>
              </w:rPr>
            </w:pPr>
            <w:r w:rsidRPr="0036681B">
              <w:rPr>
                <w:rFonts w:ascii="Century Gothic" w:eastAsia="Century Gothic" w:hAnsi="Century Gothic" w:cs="Century Gothic"/>
                <w:b/>
                <w:bCs/>
                <w:sz w:val="20"/>
                <w:szCs w:val="20"/>
                <w:lang w:val="es-ES"/>
              </w:rPr>
              <w:t>Campos de Refugiados Saharauis</w:t>
            </w:r>
            <w:r>
              <w:rPr>
                <w:rFonts w:ascii="Century Gothic" w:eastAsia="Century Gothic" w:hAnsi="Century Gothic" w:cs="Century Gothic"/>
                <w:b/>
                <w:bCs/>
                <w:sz w:val="20"/>
                <w:szCs w:val="20"/>
                <w:lang w:val="es-ES"/>
              </w:rPr>
              <w:t>:</w:t>
            </w:r>
          </w:p>
          <w:p w14:paraId="2E623517" w14:textId="4DDC1346" w:rsidR="0036681B" w:rsidRPr="00EA6012" w:rsidRDefault="0036681B" w:rsidP="0036681B">
            <w:pPr>
              <w:rPr>
                <w:rFonts w:ascii="Century Gothic" w:eastAsia="Century Gothic" w:hAnsi="Century Gothic" w:cs="Century Gothic"/>
                <w:sz w:val="20"/>
                <w:szCs w:val="20"/>
                <w:lang w:val="es-ES"/>
              </w:rPr>
            </w:pPr>
            <w:r w:rsidRPr="00EA6012">
              <w:rPr>
                <w:rFonts w:ascii="Century Gothic" w:eastAsia="Century Gothic" w:hAnsi="Century Gothic" w:cs="Century Gothic"/>
                <w:sz w:val="20"/>
                <w:szCs w:val="20"/>
                <w:lang w:val="es-ES"/>
              </w:rPr>
              <w:t>ASC ARENAS DEL DESIERTO</w:t>
            </w:r>
          </w:p>
          <w:p w14:paraId="5306BE74" w14:textId="77777777" w:rsidR="00D2591F" w:rsidRPr="00D2591F" w:rsidRDefault="00D2591F" w:rsidP="00D2591F">
            <w:pPr>
              <w:rPr>
                <w:rFonts w:ascii="Century Gothic" w:eastAsia="Century Gothic" w:hAnsi="Century Gothic" w:cs="Century Gothic"/>
                <w:b/>
                <w:sz w:val="20"/>
                <w:szCs w:val="20"/>
                <w:lang w:val="es-ES"/>
              </w:rPr>
            </w:pPr>
          </w:p>
          <w:p w14:paraId="44C55B61" w14:textId="77777777" w:rsidR="00D2591F" w:rsidRPr="00D2591F" w:rsidRDefault="00D2591F" w:rsidP="00D2591F">
            <w:pPr>
              <w:rPr>
                <w:rFonts w:ascii="Century Gothic" w:eastAsia="Century Gothic" w:hAnsi="Century Gothic" w:cs="Century Gothic"/>
                <w:b/>
                <w:sz w:val="20"/>
                <w:szCs w:val="20"/>
                <w:lang w:val="es-ES"/>
              </w:rPr>
            </w:pPr>
            <w:r w:rsidRPr="00D2591F">
              <w:rPr>
                <w:rFonts w:ascii="Century Gothic" w:eastAsia="Century Gothic" w:hAnsi="Century Gothic" w:cs="Century Gothic"/>
                <w:b/>
                <w:sz w:val="20"/>
                <w:szCs w:val="20"/>
                <w:lang w:val="es-ES"/>
              </w:rPr>
              <w:t>Socios en la UPM (borrador):</w:t>
            </w:r>
          </w:p>
          <w:p w14:paraId="624F800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ICHaB-ETSAM - Instituto de Cooperación en Habitabilidad Básica:</w:t>
            </w:r>
          </w:p>
          <w:p w14:paraId="1EEEE2E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Belén Gesto, Profesora Asociada DUyOT, ETS Arquitectura</w:t>
            </w:r>
          </w:p>
          <w:p w14:paraId="4D82D23D"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Mar Barbero, Profesora Ayudante Doctor, DCTA, ETS Arquitectura</w:t>
            </w:r>
          </w:p>
          <w:p w14:paraId="2EC85BB5"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Adela Salas, Doctoranda DCTA, ETS Arquitectura</w:t>
            </w:r>
          </w:p>
          <w:p w14:paraId="5772F7A8"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Juana Canet Rosselló, Profesora Asociada en el DPA, ETS Arquitectura</w:t>
            </w:r>
          </w:p>
          <w:p w14:paraId="7093DE1E" w14:textId="77777777" w:rsidR="00D2591F" w:rsidRPr="00D2591F" w:rsidRDefault="00D2591F" w:rsidP="00D2591F">
            <w:pPr>
              <w:rPr>
                <w:rFonts w:ascii="Century Gothic" w:eastAsia="Century Gothic" w:hAnsi="Century Gothic" w:cs="Century Gothic"/>
                <w:sz w:val="20"/>
                <w:szCs w:val="20"/>
                <w:lang w:val="es-ES"/>
              </w:rPr>
            </w:pPr>
          </w:p>
          <w:p w14:paraId="73BD08ED"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IES - Instituto de Energía Solar: </w:t>
            </w:r>
          </w:p>
          <w:p w14:paraId="360C58D2"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Miguel Ángel Egido Aguilera, Profesor Titular ETSI Telecomunicación</w:t>
            </w:r>
          </w:p>
          <w:p w14:paraId="12B83959" w14:textId="521327B5" w:rsid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Andrea Alejandra Eras Almeida, Doctoranda. Grupo de Investigación Generación Distribuida Renovable y </w:t>
            </w:r>
            <w:r w:rsidRPr="00D2591F">
              <w:rPr>
                <w:rFonts w:ascii="Century Gothic" w:eastAsia="Century Gothic" w:hAnsi="Century Gothic" w:cs="Century Gothic"/>
                <w:sz w:val="20"/>
                <w:szCs w:val="20"/>
                <w:lang w:val="es-ES"/>
              </w:rPr>
              <w:lastRenderedPageBreak/>
              <w:t>Control Inteligente</w:t>
            </w:r>
          </w:p>
          <w:p w14:paraId="43E72531" w14:textId="5308F81F" w:rsidR="0058168A" w:rsidRDefault="0058168A" w:rsidP="00D2591F">
            <w:pPr>
              <w:rPr>
                <w:rFonts w:ascii="Century Gothic" w:eastAsia="Century Gothic" w:hAnsi="Century Gothic" w:cs="Century Gothic"/>
                <w:sz w:val="20"/>
                <w:szCs w:val="20"/>
                <w:lang w:val="es-ES"/>
              </w:rPr>
            </w:pPr>
            <w:r>
              <w:rPr>
                <w:rFonts w:ascii="Century Gothic" w:eastAsia="Century Gothic" w:hAnsi="Century Gothic" w:cs="Century Gothic"/>
                <w:sz w:val="20"/>
                <w:szCs w:val="20"/>
                <w:lang w:val="es-ES"/>
              </w:rPr>
              <w:t xml:space="preserve">Diana Quintana </w:t>
            </w:r>
            <w:r w:rsidRPr="0058168A">
              <w:rPr>
                <w:rFonts w:ascii="Century Gothic" w:eastAsia="Century Gothic" w:hAnsi="Century Gothic" w:cs="Century Gothic"/>
                <w:sz w:val="20"/>
                <w:szCs w:val="20"/>
                <w:lang w:val="es-ES"/>
              </w:rPr>
              <w:t>Alumno UPM</w:t>
            </w:r>
          </w:p>
          <w:p w14:paraId="1D5B8C05" w14:textId="52D9B035" w:rsidR="0058168A" w:rsidRPr="00D2591F" w:rsidRDefault="0058168A" w:rsidP="00D2591F">
            <w:pPr>
              <w:rPr>
                <w:rFonts w:ascii="Century Gothic" w:eastAsia="Century Gothic" w:hAnsi="Century Gothic" w:cs="Century Gothic"/>
                <w:sz w:val="20"/>
                <w:szCs w:val="20"/>
                <w:lang w:val="es-ES"/>
              </w:rPr>
            </w:pPr>
            <w:r>
              <w:rPr>
                <w:rFonts w:ascii="Century Gothic" w:eastAsia="Century Gothic" w:hAnsi="Century Gothic" w:cs="Century Gothic"/>
                <w:sz w:val="20"/>
                <w:szCs w:val="20"/>
                <w:lang w:val="es-ES"/>
              </w:rPr>
              <w:t xml:space="preserve">Beatriz Iritia Urbano </w:t>
            </w:r>
            <w:r w:rsidRPr="0058168A">
              <w:rPr>
                <w:rFonts w:ascii="Century Gothic" w:eastAsia="Century Gothic" w:hAnsi="Century Gothic" w:cs="Century Gothic"/>
                <w:sz w:val="20"/>
                <w:szCs w:val="20"/>
                <w:lang w:val="es-ES"/>
              </w:rPr>
              <w:t>Alumno UPM</w:t>
            </w:r>
          </w:p>
          <w:p w14:paraId="407CC2A1" w14:textId="77777777" w:rsidR="00D2591F" w:rsidRPr="00D2591F" w:rsidRDefault="00D2591F" w:rsidP="00D2591F">
            <w:pPr>
              <w:rPr>
                <w:rFonts w:ascii="Century Gothic" w:eastAsia="Century Gothic" w:hAnsi="Century Gothic" w:cs="Century Gothic"/>
                <w:sz w:val="20"/>
                <w:szCs w:val="20"/>
                <w:lang w:val="es-ES"/>
              </w:rPr>
            </w:pPr>
          </w:p>
          <w:p w14:paraId="0D437647"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ETSAM- Escuela Técnica Superior de Arquitectura de Madrid</w:t>
            </w:r>
          </w:p>
          <w:p w14:paraId="701D48D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Francesca Olivieri, Profesora Ayudante Doctor en el Departamento de Construcción</w:t>
            </w:r>
          </w:p>
          <w:p w14:paraId="2E7FA7FC" w14:textId="77777777" w:rsidR="00D2591F" w:rsidRPr="00D2591F" w:rsidRDefault="00D2591F" w:rsidP="00D2591F">
            <w:pPr>
              <w:rPr>
                <w:rFonts w:ascii="Century Gothic" w:eastAsia="Century Gothic" w:hAnsi="Century Gothic" w:cs="Century Gothic"/>
                <w:sz w:val="20"/>
                <w:szCs w:val="20"/>
                <w:lang w:val="es-ES"/>
              </w:rPr>
            </w:pPr>
          </w:p>
          <w:p w14:paraId="725C4696"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GOCMA - Grupo de Organización, Calidad y Medio Ambiente</w:t>
            </w:r>
          </w:p>
          <w:p w14:paraId="590CD2BD"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Isabel Ortiz Marcos, Profesora Titular ETSI Industriales</w:t>
            </w:r>
          </w:p>
          <w:p w14:paraId="5BFD8C60"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Rocío Rodríguez Rivero, Profesora Ayudante ETSI Industriales</w:t>
            </w:r>
          </w:p>
          <w:p w14:paraId="28FF3869" w14:textId="77777777" w:rsidR="00D2591F" w:rsidRPr="00D2591F" w:rsidRDefault="00D2591F" w:rsidP="00D2591F">
            <w:pPr>
              <w:rPr>
                <w:rFonts w:ascii="Century Gothic" w:eastAsia="Century Gothic" w:hAnsi="Century Gothic" w:cs="Century Gothic"/>
                <w:sz w:val="20"/>
                <w:szCs w:val="20"/>
                <w:lang w:val="es-ES"/>
              </w:rPr>
            </w:pPr>
          </w:p>
          <w:p w14:paraId="6223DF72"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CEIGRAM - Centro de Estudios e Investigación para la Gestión de Riesgos Agrarios y Medioambientales</w:t>
            </w:r>
          </w:p>
          <w:p w14:paraId="15400750"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Alberto Sanz Cobeña, Profesor Contratado Doctor, Dpto. Química y Tecnología de Alimentos, ETSIAAB</w:t>
            </w:r>
          </w:p>
          <w:p w14:paraId="546534F2" w14:textId="77777777" w:rsidR="00D2591F" w:rsidRPr="00D2591F" w:rsidRDefault="00D2591F" w:rsidP="00D2591F">
            <w:pPr>
              <w:rPr>
                <w:rFonts w:ascii="Century Gothic" w:eastAsia="Century Gothic" w:hAnsi="Century Gothic" w:cs="Century Gothic"/>
                <w:sz w:val="20"/>
                <w:szCs w:val="20"/>
                <w:lang w:val="es-ES"/>
              </w:rPr>
            </w:pPr>
          </w:p>
          <w:p w14:paraId="49ACFA2F"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Virginia Díaz Barcos, Dpto. Química y Tecnología de Alimentos, ETSIAAB</w:t>
            </w:r>
          </w:p>
          <w:p w14:paraId="0C06C7DA" w14:textId="77777777" w:rsidR="00D2591F" w:rsidRPr="00D2591F" w:rsidRDefault="00D2591F" w:rsidP="00D2591F">
            <w:pPr>
              <w:rPr>
                <w:rFonts w:ascii="Century Gothic" w:eastAsia="Century Gothic" w:hAnsi="Century Gothic" w:cs="Century Gothic"/>
                <w:sz w:val="20"/>
                <w:szCs w:val="20"/>
                <w:lang w:val="es-ES"/>
              </w:rPr>
            </w:pPr>
          </w:p>
          <w:p w14:paraId="7B2DA37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Grupo TEDECO (Tecnología para el Desarrollo y la Cooperación)</w:t>
            </w:r>
          </w:p>
          <w:p w14:paraId="20E467E4"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Susana Muñoz Hernández, Profesora Contratada Doctora, Departamento Lenguajes y Sistemas Informáticos e Ingeniería de Software, ETS Ingenieros Informáticos</w:t>
            </w:r>
          </w:p>
          <w:p w14:paraId="75726C11"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Blanca Almandoz de la Fuente Alumno UPM</w:t>
            </w:r>
          </w:p>
          <w:p w14:paraId="41A8CB00" w14:textId="34241609" w:rsid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Daniel del Río Mogaburo Alumno UPM</w:t>
            </w:r>
          </w:p>
          <w:p w14:paraId="676E2EEF" w14:textId="5F21D33A" w:rsidR="0058168A" w:rsidRPr="00D2591F" w:rsidRDefault="0058168A" w:rsidP="00D2591F">
            <w:pPr>
              <w:rPr>
                <w:rFonts w:ascii="Century Gothic" w:eastAsia="Century Gothic" w:hAnsi="Century Gothic" w:cs="Century Gothic"/>
                <w:sz w:val="20"/>
                <w:szCs w:val="20"/>
                <w:lang w:val="es-ES"/>
              </w:rPr>
            </w:pPr>
            <w:r>
              <w:rPr>
                <w:rFonts w:ascii="Century Gothic" w:eastAsia="Century Gothic" w:hAnsi="Century Gothic" w:cs="Century Gothic"/>
                <w:sz w:val="20"/>
                <w:szCs w:val="20"/>
                <w:lang w:val="es-ES"/>
              </w:rPr>
              <w:t>Guillermo</w:t>
            </w:r>
            <w:r w:rsidRPr="0058168A">
              <w:rPr>
                <w:rFonts w:ascii="Century Gothic" w:eastAsia="Century Gothic" w:hAnsi="Century Gothic" w:cs="Century Gothic"/>
                <w:sz w:val="20"/>
                <w:szCs w:val="20"/>
                <w:lang w:val="es-ES"/>
              </w:rPr>
              <w:t xml:space="preserve"> Sánchez Gutiérrez-Cabello</w:t>
            </w:r>
            <w:r>
              <w:rPr>
                <w:rFonts w:ascii="Century Gothic" w:eastAsia="Century Gothic" w:hAnsi="Century Gothic" w:cs="Century Gothic"/>
                <w:sz w:val="20"/>
                <w:szCs w:val="20"/>
                <w:lang w:val="es-ES"/>
              </w:rPr>
              <w:t xml:space="preserve"> </w:t>
            </w:r>
            <w:r w:rsidRPr="0058168A">
              <w:rPr>
                <w:rFonts w:ascii="Century Gothic" w:eastAsia="Century Gothic" w:hAnsi="Century Gothic" w:cs="Century Gothic"/>
                <w:sz w:val="20"/>
                <w:szCs w:val="20"/>
                <w:lang w:val="es-ES"/>
              </w:rPr>
              <w:t>Alumno UPM</w:t>
            </w:r>
          </w:p>
          <w:p w14:paraId="03809E8A" w14:textId="77777777" w:rsidR="00D2591F" w:rsidRPr="00D2591F" w:rsidRDefault="00D2591F" w:rsidP="00D2591F">
            <w:pPr>
              <w:rPr>
                <w:rFonts w:ascii="Century Gothic" w:eastAsia="Century Gothic" w:hAnsi="Century Gothic" w:cs="Century Gothic"/>
                <w:sz w:val="20"/>
                <w:szCs w:val="20"/>
                <w:lang w:val="es-ES"/>
              </w:rPr>
            </w:pPr>
          </w:p>
          <w:p w14:paraId="784EB7F2"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Grupo SASD  (Sistemas de Agua y Saneamiento para el Desarrollo)</w:t>
            </w:r>
          </w:p>
          <w:p w14:paraId="7EF3B85F"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José Antonio Mancebo, Profesor Titular ETS Ingeniería y Diseño Industrial</w:t>
            </w:r>
          </w:p>
          <w:p w14:paraId="66F4FF48"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Javier Eguiarra, Alumno UPM</w:t>
            </w:r>
          </w:p>
          <w:p w14:paraId="5FF26736" w14:textId="77777777" w:rsidR="00D2591F" w:rsidRPr="00D2591F" w:rsidRDefault="00D2591F" w:rsidP="00D2591F">
            <w:pPr>
              <w:rPr>
                <w:rFonts w:ascii="Century Gothic" w:eastAsia="Century Gothic" w:hAnsi="Century Gothic" w:cs="Century Gothic"/>
                <w:sz w:val="20"/>
                <w:szCs w:val="20"/>
                <w:lang w:val="es-ES"/>
              </w:rPr>
            </w:pPr>
          </w:p>
          <w:p w14:paraId="716E7EB2"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Grupo PRODECAM (Promoción Desarrollo Comunitario Áreas Marginales)</w:t>
            </w:r>
          </w:p>
          <w:p w14:paraId="36FF6B1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David Pereira Jerez, Departamento Ingeniería Agroforestal, ETSIAAB</w:t>
            </w:r>
          </w:p>
          <w:p w14:paraId="7FBB8DD7" w14:textId="77777777" w:rsidR="00D2591F" w:rsidRPr="00D2591F" w:rsidRDefault="00D2591F" w:rsidP="00D2591F">
            <w:pPr>
              <w:rPr>
                <w:rFonts w:ascii="Century Gothic" w:eastAsia="Century Gothic" w:hAnsi="Century Gothic" w:cs="Century Gothic"/>
                <w:sz w:val="20"/>
                <w:szCs w:val="20"/>
                <w:lang w:val="es-ES"/>
              </w:rPr>
            </w:pPr>
          </w:p>
          <w:p w14:paraId="593D7E6B"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La plataforma está abierta a la incorporación del resto de Grupos de la UPM.</w:t>
            </w:r>
          </w:p>
          <w:p w14:paraId="2727BEE4" w14:textId="77777777" w:rsidR="00D2591F" w:rsidRPr="00D2591F" w:rsidRDefault="00D2591F" w:rsidP="00D2591F">
            <w:pPr>
              <w:rPr>
                <w:rFonts w:ascii="Century Gothic" w:eastAsia="Century Gothic" w:hAnsi="Century Gothic" w:cs="Century Gothic"/>
                <w:sz w:val="20"/>
                <w:szCs w:val="20"/>
                <w:lang w:val="es-ES"/>
              </w:rPr>
            </w:pPr>
          </w:p>
          <w:p w14:paraId="3AD2F982" w14:textId="77777777" w:rsidR="00D2591F" w:rsidRPr="00D2591F" w:rsidRDefault="00D2591F" w:rsidP="00D2591F">
            <w:pPr>
              <w:rPr>
                <w:rFonts w:ascii="Century Gothic" w:eastAsia="Century Gothic" w:hAnsi="Century Gothic" w:cs="Century Gothic"/>
                <w:b/>
                <w:sz w:val="20"/>
                <w:szCs w:val="20"/>
                <w:lang w:val="es-ES"/>
              </w:rPr>
            </w:pPr>
            <w:r w:rsidRPr="00D2591F">
              <w:rPr>
                <w:rFonts w:ascii="Century Gothic" w:eastAsia="Century Gothic" w:hAnsi="Century Gothic" w:cs="Century Gothic"/>
                <w:b/>
                <w:sz w:val="20"/>
                <w:szCs w:val="20"/>
                <w:lang w:val="es-ES"/>
              </w:rPr>
              <w:t>Otros socios en España:</w:t>
            </w:r>
          </w:p>
          <w:p w14:paraId="4ABAD169"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AECID (miembro de la Alianza Shire)</w:t>
            </w:r>
          </w:p>
          <w:p w14:paraId="30AB7F3F" w14:textId="77777777" w:rsidR="00572DF4" w:rsidRPr="00D2591F" w:rsidRDefault="00572DF4" w:rsidP="00776B9E">
            <w:pPr>
              <w:rPr>
                <w:rFonts w:ascii="Century Gothic" w:hAnsi="Century Gothic" w:cs="Arial"/>
                <w:b/>
                <w:sz w:val="20"/>
                <w:szCs w:val="20"/>
                <w:lang w:val="es-ES"/>
              </w:rPr>
            </w:pPr>
          </w:p>
          <w:p w14:paraId="3E3D55AD" w14:textId="77777777" w:rsidR="002D4C3D" w:rsidRDefault="002D4C3D" w:rsidP="00776B9E">
            <w:pPr>
              <w:rPr>
                <w:rFonts w:ascii="Century Gothic" w:hAnsi="Century Gothic" w:cs="Arial"/>
                <w:b/>
                <w:sz w:val="20"/>
                <w:szCs w:val="20"/>
                <w:lang w:val="es-CO"/>
              </w:rPr>
            </w:pPr>
          </w:p>
          <w:p w14:paraId="520C93C1" w14:textId="77777777" w:rsidR="00572DF4" w:rsidRDefault="00572DF4" w:rsidP="00776B9E">
            <w:pPr>
              <w:rPr>
                <w:rFonts w:ascii="Century Gothic" w:hAnsi="Century Gothic" w:cs="Arial"/>
                <w:b/>
                <w:sz w:val="20"/>
                <w:szCs w:val="20"/>
                <w:lang w:val="es-CO"/>
              </w:rPr>
            </w:pPr>
          </w:p>
          <w:p w14:paraId="478D3F03" w14:textId="77777777" w:rsidR="00572DF4" w:rsidRDefault="00572DF4" w:rsidP="00776B9E">
            <w:pPr>
              <w:rPr>
                <w:rFonts w:ascii="Century Gothic" w:hAnsi="Century Gothic" w:cs="Arial"/>
                <w:b/>
                <w:sz w:val="20"/>
                <w:szCs w:val="20"/>
                <w:lang w:val="es-CO"/>
              </w:rPr>
            </w:pPr>
          </w:p>
          <w:p w14:paraId="10B71F26" w14:textId="77777777" w:rsidR="00572DF4" w:rsidRDefault="00572DF4" w:rsidP="00776B9E">
            <w:pPr>
              <w:rPr>
                <w:rFonts w:ascii="Century Gothic" w:hAnsi="Century Gothic" w:cs="Arial"/>
                <w:b/>
                <w:sz w:val="20"/>
                <w:szCs w:val="20"/>
                <w:lang w:val="es-CO"/>
              </w:rPr>
            </w:pPr>
          </w:p>
          <w:p w14:paraId="5C32AC1A" w14:textId="77777777" w:rsidR="00572DF4" w:rsidRDefault="00572DF4" w:rsidP="00776B9E">
            <w:pPr>
              <w:rPr>
                <w:rFonts w:ascii="Century Gothic" w:hAnsi="Century Gothic" w:cs="Arial"/>
                <w:b/>
                <w:sz w:val="20"/>
                <w:szCs w:val="20"/>
                <w:lang w:val="es-CO"/>
              </w:rPr>
            </w:pPr>
          </w:p>
          <w:p w14:paraId="1F013D3C" w14:textId="77777777" w:rsidR="00572DF4" w:rsidRDefault="00572DF4" w:rsidP="00776B9E">
            <w:pPr>
              <w:rPr>
                <w:rFonts w:ascii="Century Gothic" w:hAnsi="Century Gothic" w:cs="Arial"/>
                <w:b/>
                <w:sz w:val="20"/>
                <w:szCs w:val="20"/>
                <w:lang w:val="es-CO"/>
              </w:rPr>
            </w:pPr>
          </w:p>
          <w:p w14:paraId="0D96EDD5" w14:textId="77777777" w:rsidR="00572DF4" w:rsidRPr="00E45180" w:rsidRDefault="00572DF4" w:rsidP="00776B9E">
            <w:pPr>
              <w:rPr>
                <w:rFonts w:ascii="Century Gothic" w:hAnsi="Century Gothic" w:cs="Arial"/>
                <w:b/>
                <w:sz w:val="20"/>
                <w:szCs w:val="20"/>
                <w:lang w:val="es-CO"/>
              </w:rPr>
            </w:pPr>
          </w:p>
          <w:p w14:paraId="722EBF58" w14:textId="77777777" w:rsidR="002D4C3D" w:rsidRPr="00E45180" w:rsidRDefault="002D4C3D" w:rsidP="00776B9E">
            <w:pPr>
              <w:rPr>
                <w:rFonts w:ascii="Century Gothic" w:hAnsi="Century Gothic" w:cs="Arial"/>
                <w:b/>
                <w:sz w:val="20"/>
                <w:szCs w:val="20"/>
                <w:lang w:val="es-CO"/>
              </w:rPr>
            </w:pPr>
          </w:p>
          <w:p w14:paraId="066F914D" w14:textId="77777777" w:rsidR="002D4C3D" w:rsidRPr="00E45180" w:rsidRDefault="002D4C3D" w:rsidP="00776B9E">
            <w:pPr>
              <w:rPr>
                <w:rFonts w:ascii="Century Gothic" w:hAnsi="Century Gothic" w:cs="Arial"/>
                <w:b/>
                <w:sz w:val="20"/>
                <w:szCs w:val="20"/>
                <w:lang w:val="es-CO"/>
              </w:rPr>
            </w:pPr>
          </w:p>
          <w:p w14:paraId="0125F40B" w14:textId="77777777" w:rsidR="002D4C3D" w:rsidRPr="00E45180" w:rsidRDefault="002D4C3D" w:rsidP="00776B9E">
            <w:pPr>
              <w:rPr>
                <w:rFonts w:ascii="Century Gothic" w:hAnsi="Century Gothic" w:cs="Arial"/>
                <w:b/>
                <w:sz w:val="20"/>
                <w:szCs w:val="20"/>
                <w:lang w:val="es-CO"/>
              </w:rPr>
            </w:pPr>
          </w:p>
          <w:p w14:paraId="280FFEE6" w14:textId="77777777" w:rsidR="002D4C3D" w:rsidRPr="00E45180" w:rsidRDefault="002D4C3D" w:rsidP="00776B9E">
            <w:pPr>
              <w:rPr>
                <w:rFonts w:ascii="Century Gothic" w:hAnsi="Century Gothic" w:cs="Arial"/>
                <w:b/>
                <w:sz w:val="20"/>
                <w:szCs w:val="20"/>
                <w:lang w:val="es-CO"/>
              </w:rPr>
            </w:pPr>
          </w:p>
          <w:p w14:paraId="08B27A2D" w14:textId="77777777" w:rsidR="002D4C3D" w:rsidRPr="00E45180" w:rsidRDefault="002D4C3D" w:rsidP="00776B9E">
            <w:pPr>
              <w:rPr>
                <w:rFonts w:ascii="Century Gothic" w:hAnsi="Century Gothic" w:cs="Arial"/>
                <w:b/>
                <w:sz w:val="20"/>
                <w:szCs w:val="20"/>
                <w:lang w:val="es-CO"/>
              </w:rPr>
            </w:pPr>
          </w:p>
        </w:tc>
      </w:tr>
    </w:tbl>
    <w:p w14:paraId="73A1E6F6" w14:textId="77777777" w:rsidR="00572DF4" w:rsidRDefault="00572DF4" w:rsidP="006D66C0">
      <w:pPr>
        <w:jc w:val="center"/>
        <w:rPr>
          <w:rFonts w:ascii="Century Gothic" w:hAnsi="Century Gothic" w:cs="Arial"/>
          <w:sz w:val="20"/>
          <w:szCs w:val="20"/>
          <w:lang w:val="es-CO"/>
        </w:rPr>
      </w:pPr>
    </w:p>
    <w:p w14:paraId="252667C0" w14:textId="77777777" w:rsidR="00572DF4" w:rsidRDefault="00572DF4" w:rsidP="00572DF4">
      <w:pPr>
        <w:rPr>
          <w:rFonts w:ascii="Century Gothic" w:hAnsi="Century Gothic" w:cs="Arial"/>
          <w:sz w:val="20"/>
          <w:szCs w:val="20"/>
          <w:lang w:val="es-CO"/>
        </w:rPr>
      </w:pPr>
    </w:p>
    <w:p w14:paraId="4D66F84E" w14:textId="77777777" w:rsidR="00572DF4" w:rsidRDefault="00572DF4" w:rsidP="00572DF4">
      <w:pPr>
        <w:rPr>
          <w:rFonts w:ascii="Century Gothic" w:hAnsi="Century Gothic" w:cs="Arial"/>
          <w:sz w:val="20"/>
          <w:szCs w:val="20"/>
          <w:lang w:val="es-CO"/>
        </w:rPr>
      </w:pPr>
    </w:p>
    <w:p w14:paraId="0250B416" w14:textId="77777777" w:rsidR="00572DF4" w:rsidRDefault="00572DF4" w:rsidP="00572DF4">
      <w:pPr>
        <w:rPr>
          <w:rFonts w:ascii="Century Gothic" w:hAnsi="Century Gothic" w:cs="Arial"/>
          <w:sz w:val="20"/>
          <w:szCs w:val="20"/>
          <w:lang w:val="es-CO"/>
        </w:rPr>
      </w:pPr>
    </w:p>
    <w:p w14:paraId="6D196B1C" w14:textId="77777777" w:rsidR="00572DF4" w:rsidRDefault="00572DF4" w:rsidP="00572DF4">
      <w:pPr>
        <w:rPr>
          <w:rFonts w:ascii="Century Gothic" w:hAnsi="Century Gothic" w:cs="Arial"/>
          <w:sz w:val="20"/>
          <w:szCs w:val="20"/>
          <w:lang w:val="es-CO"/>
        </w:rPr>
      </w:pPr>
    </w:p>
    <w:p w14:paraId="032EF715" w14:textId="77777777" w:rsidR="00572DF4" w:rsidRDefault="00572DF4" w:rsidP="00572DF4">
      <w:pPr>
        <w:rPr>
          <w:rFonts w:ascii="Century Gothic" w:hAnsi="Century Gothic" w:cs="Arial"/>
          <w:sz w:val="20"/>
          <w:szCs w:val="20"/>
          <w:lang w:val="es-CO"/>
        </w:rPr>
      </w:pPr>
    </w:p>
    <w:p w14:paraId="3BC98605" w14:textId="77777777" w:rsidR="00572DF4" w:rsidRDefault="00572DF4" w:rsidP="00572DF4">
      <w:pPr>
        <w:rPr>
          <w:rFonts w:ascii="Century Gothic" w:hAnsi="Century Gothic" w:cs="Arial"/>
          <w:sz w:val="20"/>
          <w:szCs w:val="20"/>
          <w:lang w:val="es-CO"/>
        </w:rPr>
      </w:pPr>
    </w:p>
    <w:p w14:paraId="3D2739CC" w14:textId="77777777" w:rsidR="00572DF4" w:rsidRDefault="00572DF4" w:rsidP="00572DF4">
      <w:pPr>
        <w:rPr>
          <w:rFonts w:ascii="Century Gothic" w:hAnsi="Century Gothic" w:cs="Arial"/>
          <w:sz w:val="20"/>
          <w:szCs w:val="20"/>
          <w:lang w:val="es-CO"/>
        </w:rPr>
      </w:pPr>
    </w:p>
    <w:p w14:paraId="24E118A2" w14:textId="77777777" w:rsidR="00572DF4" w:rsidRDefault="00572DF4" w:rsidP="00572DF4">
      <w:pPr>
        <w:rPr>
          <w:rFonts w:ascii="Century Gothic" w:hAnsi="Century Gothic" w:cs="Arial"/>
          <w:sz w:val="20"/>
          <w:szCs w:val="20"/>
          <w:lang w:val="es-CO"/>
        </w:rPr>
      </w:pPr>
    </w:p>
    <w:p w14:paraId="6A7ACA4D" w14:textId="77777777" w:rsidR="00572DF4" w:rsidRDefault="00572DF4" w:rsidP="00572DF4">
      <w:pPr>
        <w:tabs>
          <w:tab w:val="left" w:pos="2715"/>
        </w:tabs>
        <w:spacing w:after="0"/>
        <w:rPr>
          <w:rFonts w:ascii="Century Gothic" w:hAnsi="Century Gothic" w:cs="Arial"/>
          <w:sz w:val="20"/>
          <w:szCs w:val="20"/>
          <w:lang w:val="es-CO"/>
        </w:rPr>
      </w:pPr>
      <w:r w:rsidRPr="00572DF4">
        <w:rPr>
          <w:rFonts w:ascii="Century Gothic" w:hAnsi="Century Gothic" w:cs="Arial"/>
          <w:b/>
          <w:sz w:val="20"/>
          <w:szCs w:val="20"/>
          <w:lang w:val="es-CO"/>
        </w:rPr>
        <w:t>Fecha de entrega:</w:t>
      </w:r>
      <w:r w:rsidR="00C96A6F">
        <w:rPr>
          <w:rFonts w:ascii="Century Gothic" w:hAnsi="Century Gothic" w:cs="Arial"/>
          <w:sz w:val="20"/>
          <w:szCs w:val="20"/>
          <w:lang w:val="es-CO"/>
        </w:rPr>
        <w:tab/>
      </w:r>
    </w:p>
    <w:sectPr w:rsidR="00572DF4" w:rsidSect="00572DF4">
      <w:headerReference w:type="even" r:id="rId13"/>
      <w:headerReference w:type="default" r:id="rId14"/>
      <w:footerReference w:type="even" r:id="rId15"/>
      <w:footerReference w:type="default" r:id="rId16"/>
      <w:headerReference w:type="first" r:id="rId17"/>
      <w:footerReference w:type="first" r:id="rId18"/>
      <w:pgSz w:w="12240" w:h="15840"/>
      <w:pgMar w:top="425" w:right="616" w:bottom="851" w:left="1134" w:header="84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86A39" w14:textId="77777777" w:rsidR="00B22E4F" w:rsidRDefault="00B22E4F" w:rsidP="002D4C3D">
      <w:pPr>
        <w:spacing w:after="0" w:line="240" w:lineRule="auto"/>
      </w:pPr>
      <w:r>
        <w:separator/>
      </w:r>
    </w:p>
  </w:endnote>
  <w:endnote w:type="continuationSeparator" w:id="0">
    <w:p w14:paraId="31254F57" w14:textId="77777777" w:rsidR="00B22E4F" w:rsidRDefault="00B22E4F" w:rsidP="002D4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E2E9F" w14:textId="77777777" w:rsidR="008C11E2" w:rsidRDefault="008C11E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64118"/>
      <w:docPartObj>
        <w:docPartGallery w:val="Page Numbers (Bottom of Page)"/>
        <w:docPartUnique/>
      </w:docPartObj>
    </w:sdtPr>
    <w:sdtEndPr/>
    <w:sdtContent>
      <w:p w14:paraId="428C242D" w14:textId="77777777" w:rsidR="00572DF4" w:rsidRDefault="00621362">
        <w:pPr>
          <w:pStyle w:val="Piedepgina"/>
          <w:jc w:val="right"/>
        </w:pPr>
        <w:r>
          <w:fldChar w:fldCharType="begin"/>
        </w:r>
        <w:r w:rsidR="00572DF4">
          <w:instrText>PAGE   \* MERGEFORMAT</w:instrText>
        </w:r>
        <w:r>
          <w:fldChar w:fldCharType="separate"/>
        </w:r>
        <w:r w:rsidR="006871D7" w:rsidRPr="006871D7">
          <w:rPr>
            <w:noProof/>
            <w:lang w:val="es-ES"/>
          </w:rPr>
          <w:t>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BA7E3" w14:textId="77777777" w:rsidR="008C11E2" w:rsidRDefault="008C11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19550" w14:textId="77777777" w:rsidR="00B22E4F" w:rsidRDefault="00B22E4F" w:rsidP="002D4C3D">
      <w:pPr>
        <w:spacing w:after="0" w:line="240" w:lineRule="auto"/>
      </w:pPr>
      <w:r>
        <w:separator/>
      </w:r>
    </w:p>
  </w:footnote>
  <w:footnote w:type="continuationSeparator" w:id="0">
    <w:p w14:paraId="0C35EC76" w14:textId="77777777" w:rsidR="00B22E4F" w:rsidRDefault="00B22E4F" w:rsidP="002D4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95001" w14:textId="77777777" w:rsidR="008C11E2" w:rsidRDefault="008C11E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5DC6A" w14:textId="77777777" w:rsidR="00E45180" w:rsidRPr="00E45180" w:rsidRDefault="00E45180" w:rsidP="00F47DFA">
    <w:pPr>
      <w:pBdr>
        <w:bottom w:val="single" w:sz="4" w:space="1" w:color="auto"/>
      </w:pBdr>
      <w:ind w:left="1560"/>
      <w:rPr>
        <w:rFonts w:ascii="Century Gothic" w:hAnsi="Century Gothic"/>
        <w:spacing w:val="-20"/>
        <w:sz w:val="24"/>
        <w:lang w:val="es-CO"/>
      </w:rPr>
    </w:pPr>
    <w:r w:rsidRPr="00E45180">
      <w:rPr>
        <w:b/>
        <w:noProof/>
        <w:spacing w:val="-20"/>
        <w:sz w:val="24"/>
        <w:lang w:val="es-ES" w:eastAsia="es-ES"/>
      </w:rPr>
      <w:drawing>
        <wp:anchor distT="0" distB="0" distL="114300" distR="114300" simplePos="0" relativeHeight="251659776" behindDoc="1" locked="0" layoutInCell="1" allowOverlap="1" wp14:anchorId="59E7BFCE" wp14:editId="2AB630A8">
          <wp:simplePos x="0" y="0"/>
          <wp:positionH relativeFrom="column">
            <wp:posOffset>51435</wp:posOffset>
          </wp:positionH>
          <wp:positionV relativeFrom="paragraph">
            <wp:posOffset>-135890</wp:posOffset>
          </wp:positionV>
          <wp:extent cx="587375" cy="587375"/>
          <wp:effectExtent l="0" t="0" r="3175" b="3175"/>
          <wp:wrapTight wrapText="bothSides">
            <wp:wrapPolygon edited="0">
              <wp:start x="7706" y="0"/>
              <wp:lineTo x="0" y="1401"/>
              <wp:lineTo x="0" y="18214"/>
              <wp:lineTo x="7005" y="21016"/>
              <wp:lineTo x="14011" y="21016"/>
              <wp:lineTo x="21016" y="18214"/>
              <wp:lineTo x="21016" y="1401"/>
              <wp:lineTo x="13310" y="0"/>
              <wp:lineTo x="7706"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587375" cy="587375"/>
                  </a:xfrm>
                  <a:prstGeom prst="rect">
                    <a:avLst/>
                  </a:prstGeom>
                </pic:spPr>
              </pic:pic>
            </a:graphicData>
          </a:graphic>
        </wp:anchor>
      </w:drawing>
    </w:r>
    <w:r w:rsidR="008C11E2">
      <w:rPr>
        <w:rFonts w:ascii="Century Gothic" w:hAnsi="Century Gothic"/>
        <w:b/>
        <w:spacing w:val="-20"/>
        <w:sz w:val="24"/>
        <w:lang w:val="es-CO"/>
      </w:rPr>
      <w:t>X</w:t>
    </w:r>
    <w:r w:rsidR="001A2CE4">
      <w:rPr>
        <w:rFonts w:ascii="Century Gothic" w:hAnsi="Century Gothic"/>
        <w:b/>
        <w:spacing w:val="-20"/>
        <w:sz w:val="24"/>
        <w:lang w:val="es-CO"/>
      </w:rPr>
      <w:t>X</w:t>
    </w:r>
    <w:r w:rsidRPr="00E45180">
      <w:rPr>
        <w:rFonts w:ascii="Century Gothic" w:hAnsi="Century Gothic"/>
        <w:spacing w:val="-20"/>
        <w:sz w:val="24"/>
        <w:lang w:val="es-CO"/>
      </w:rPr>
      <w:t xml:space="preserve"> Convocatoria </w:t>
    </w:r>
    <w:r w:rsidRPr="00E45180">
      <w:rPr>
        <w:rFonts w:ascii="Century Gothic" w:hAnsi="Century Gothic"/>
        <w:b/>
        <w:color w:val="0070C0"/>
        <w:spacing w:val="-20"/>
        <w:sz w:val="24"/>
        <w:lang w:val="es-CO"/>
      </w:rPr>
      <w:t>UPM</w:t>
    </w:r>
    <w:r w:rsidRPr="00E45180">
      <w:rPr>
        <w:rFonts w:ascii="Century Gothic" w:hAnsi="Century Gothic"/>
        <w:color w:val="0070C0"/>
        <w:spacing w:val="-20"/>
        <w:sz w:val="24"/>
        <w:lang w:val="es-CO"/>
      </w:rPr>
      <w:t xml:space="preserve"> </w:t>
    </w:r>
    <w:r w:rsidRPr="00E45180">
      <w:rPr>
        <w:rFonts w:ascii="Century Gothic" w:hAnsi="Century Gothic"/>
        <w:spacing w:val="-20"/>
        <w:sz w:val="24"/>
        <w:lang w:val="es-CO"/>
      </w:rPr>
      <w:t xml:space="preserve">para </w:t>
    </w:r>
    <w:r w:rsidRPr="00E45180">
      <w:rPr>
        <w:rFonts w:ascii="Century Gothic" w:hAnsi="Century Gothic"/>
        <w:b/>
        <w:color w:val="0070C0"/>
        <w:spacing w:val="-20"/>
        <w:sz w:val="24"/>
        <w:lang w:val="es-CO"/>
      </w:rPr>
      <w:t>Acciones</w:t>
    </w:r>
    <w:r w:rsidRPr="00E45180">
      <w:rPr>
        <w:rFonts w:ascii="Century Gothic" w:hAnsi="Century Gothic"/>
        <w:color w:val="0070C0"/>
        <w:spacing w:val="-20"/>
        <w:sz w:val="24"/>
        <w:lang w:val="es-CO"/>
      </w:rPr>
      <w:t xml:space="preserve"> </w:t>
    </w:r>
    <w:r w:rsidRPr="00E45180">
      <w:rPr>
        <w:rFonts w:ascii="Century Gothic" w:hAnsi="Century Gothic"/>
        <w:spacing w:val="-20"/>
        <w:sz w:val="24"/>
        <w:lang w:val="es-CO"/>
      </w:rPr>
      <w:t xml:space="preserve">para </w:t>
    </w:r>
    <w:r w:rsidRPr="00E45180">
      <w:rPr>
        <w:rFonts w:ascii="Century Gothic" w:hAnsi="Century Gothic"/>
        <w:b/>
        <w:color w:val="0070C0"/>
        <w:spacing w:val="-20"/>
        <w:sz w:val="24"/>
        <w:lang w:val="es-CO"/>
      </w:rPr>
      <w:t>Contribuir</w:t>
    </w:r>
    <w:r w:rsidRPr="00E45180">
      <w:rPr>
        <w:rFonts w:ascii="Century Gothic" w:hAnsi="Century Gothic"/>
        <w:color w:val="0070C0"/>
        <w:spacing w:val="-20"/>
        <w:sz w:val="24"/>
        <w:lang w:val="es-CO"/>
      </w:rPr>
      <w:t xml:space="preserve"> </w:t>
    </w:r>
    <w:r w:rsidRPr="00E45180">
      <w:rPr>
        <w:rFonts w:ascii="Century Gothic" w:hAnsi="Century Gothic"/>
        <w:spacing w:val="-20"/>
        <w:sz w:val="24"/>
        <w:lang w:val="es-CO"/>
      </w:rPr>
      <w:t xml:space="preserve">al cumplimiento de los </w:t>
    </w:r>
    <w:r w:rsidRPr="00E45180">
      <w:rPr>
        <w:rFonts w:ascii="Century Gothic" w:hAnsi="Century Gothic"/>
        <w:b/>
        <w:color w:val="0070C0"/>
        <w:spacing w:val="-20"/>
        <w:sz w:val="24"/>
        <w:lang w:val="es-CO"/>
      </w:rPr>
      <w:t xml:space="preserve">Objetivos </w:t>
    </w:r>
    <w:r w:rsidR="00F47DFA">
      <w:rPr>
        <w:rFonts w:ascii="Century Gothic" w:hAnsi="Century Gothic"/>
        <w:b/>
        <w:color w:val="0070C0"/>
        <w:spacing w:val="-20"/>
        <w:sz w:val="24"/>
        <w:lang w:val="es-CO"/>
      </w:rPr>
      <w:t xml:space="preserve"> </w:t>
    </w:r>
    <w:r w:rsidRPr="00E45180">
      <w:rPr>
        <w:rFonts w:ascii="Century Gothic" w:hAnsi="Century Gothic"/>
        <w:b/>
        <w:color w:val="0070C0"/>
        <w:spacing w:val="-20"/>
        <w:sz w:val="24"/>
        <w:lang w:val="es-CO"/>
      </w:rPr>
      <w:t>de Desarrollo Sostenible</w:t>
    </w:r>
  </w:p>
  <w:p w14:paraId="5DB59E28" w14:textId="77777777" w:rsidR="00E45180" w:rsidRPr="008C11E2" w:rsidRDefault="00E45180">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FB3EE" w14:textId="77777777" w:rsidR="008C11E2" w:rsidRDefault="008C11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45F3"/>
    <w:multiLevelType w:val="multilevel"/>
    <w:tmpl w:val="83BAF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AD17DF"/>
    <w:multiLevelType w:val="hybridMultilevel"/>
    <w:tmpl w:val="F572D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E2A6FA3"/>
    <w:multiLevelType w:val="hybridMultilevel"/>
    <w:tmpl w:val="1D966F2E"/>
    <w:lvl w:ilvl="0" w:tplc="D4622E72">
      <w:start w:val="1"/>
      <w:numFmt w:val="decimal"/>
      <w:lvlText w:val="%1."/>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C0"/>
    <w:rsid w:val="00092BD8"/>
    <w:rsid w:val="000C0D71"/>
    <w:rsid w:val="000E57B7"/>
    <w:rsid w:val="0010119E"/>
    <w:rsid w:val="001A2CE4"/>
    <w:rsid w:val="0020434F"/>
    <w:rsid w:val="00267D5E"/>
    <w:rsid w:val="002D4C3D"/>
    <w:rsid w:val="002F2F24"/>
    <w:rsid w:val="0036681B"/>
    <w:rsid w:val="004142D2"/>
    <w:rsid w:val="005211C2"/>
    <w:rsid w:val="005575AE"/>
    <w:rsid w:val="00572DF4"/>
    <w:rsid w:val="0058168A"/>
    <w:rsid w:val="006038E7"/>
    <w:rsid w:val="00621362"/>
    <w:rsid w:val="006871D7"/>
    <w:rsid w:val="006D66C0"/>
    <w:rsid w:val="008208FB"/>
    <w:rsid w:val="00866A7B"/>
    <w:rsid w:val="008C11E2"/>
    <w:rsid w:val="008E5F03"/>
    <w:rsid w:val="00922CE3"/>
    <w:rsid w:val="009B3FA3"/>
    <w:rsid w:val="009F7E5B"/>
    <w:rsid w:val="00A958F2"/>
    <w:rsid w:val="00B03565"/>
    <w:rsid w:val="00B22E4F"/>
    <w:rsid w:val="00B879A1"/>
    <w:rsid w:val="00BC3A21"/>
    <w:rsid w:val="00C82F6B"/>
    <w:rsid w:val="00C96A6F"/>
    <w:rsid w:val="00CB3A66"/>
    <w:rsid w:val="00CB3B26"/>
    <w:rsid w:val="00D2591F"/>
    <w:rsid w:val="00D408AB"/>
    <w:rsid w:val="00D625D8"/>
    <w:rsid w:val="00D95DC8"/>
    <w:rsid w:val="00E45180"/>
    <w:rsid w:val="00E935C9"/>
    <w:rsid w:val="00EA6012"/>
    <w:rsid w:val="00EF7C07"/>
    <w:rsid w:val="00F04D48"/>
    <w:rsid w:val="00F47DFA"/>
    <w:rsid w:val="00FF7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55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6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D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82F6B"/>
    <w:rPr>
      <w:color w:val="808080"/>
    </w:rPr>
  </w:style>
  <w:style w:type="paragraph" w:styleId="Prrafodelista">
    <w:name w:val="List Paragraph"/>
    <w:basedOn w:val="Normal"/>
    <w:uiPriority w:val="34"/>
    <w:qFormat/>
    <w:rsid w:val="00D625D8"/>
    <w:pPr>
      <w:ind w:left="720"/>
      <w:contextualSpacing/>
    </w:pPr>
  </w:style>
  <w:style w:type="paragraph" w:styleId="Encabezado">
    <w:name w:val="header"/>
    <w:basedOn w:val="Normal"/>
    <w:link w:val="EncabezadoCar"/>
    <w:uiPriority w:val="99"/>
    <w:unhideWhenUsed/>
    <w:rsid w:val="002D4C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C3D"/>
    <w:rPr>
      <w:lang w:val="en-US"/>
    </w:rPr>
  </w:style>
  <w:style w:type="paragraph" w:styleId="Piedepgina">
    <w:name w:val="footer"/>
    <w:basedOn w:val="Normal"/>
    <w:link w:val="PiedepginaCar"/>
    <w:uiPriority w:val="99"/>
    <w:unhideWhenUsed/>
    <w:rsid w:val="002D4C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C3D"/>
    <w:rPr>
      <w:lang w:val="en-US"/>
    </w:rPr>
  </w:style>
  <w:style w:type="paragraph" w:styleId="Textodeglobo">
    <w:name w:val="Balloon Text"/>
    <w:basedOn w:val="Normal"/>
    <w:link w:val="TextodegloboCar"/>
    <w:uiPriority w:val="99"/>
    <w:semiHidden/>
    <w:unhideWhenUsed/>
    <w:rsid w:val="00F47D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DFA"/>
    <w:rPr>
      <w:rFonts w:ascii="Tahoma" w:hAnsi="Tahoma" w:cs="Tahoma"/>
      <w:sz w:val="16"/>
      <w:szCs w:val="16"/>
      <w:lang w:val="en-US"/>
    </w:rPr>
  </w:style>
  <w:style w:type="character" w:customStyle="1" w:styleId="InternetLink">
    <w:name w:val="Internet Link"/>
    <w:basedOn w:val="Fuentedeprrafopredeter"/>
    <w:uiPriority w:val="99"/>
    <w:unhideWhenUsed/>
    <w:rsid w:val="0036681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6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D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82F6B"/>
    <w:rPr>
      <w:color w:val="808080"/>
    </w:rPr>
  </w:style>
  <w:style w:type="paragraph" w:styleId="Prrafodelista">
    <w:name w:val="List Paragraph"/>
    <w:basedOn w:val="Normal"/>
    <w:uiPriority w:val="34"/>
    <w:qFormat/>
    <w:rsid w:val="00D625D8"/>
    <w:pPr>
      <w:ind w:left="720"/>
      <w:contextualSpacing/>
    </w:pPr>
  </w:style>
  <w:style w:type="paragraph" w:styleId="Encabezado">
    <w:name w:val="header"/>
    <w:basedOn w:val="Normal"/>
    <w:link w:val="EncabezadoCar"/>
    <w:uiPriority w:val="99"/>
    <w:unhideWhenUsed/>
    <w:rsid w:val="002D4C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C3D"/>
    <w:rPr>
      <w:lang w:val="en-US"/>
    </w:rPr>
  </w:style>
  <w:style w:type="paragraph" w:styleId="Piedepgina">
    <w:name w:val="footer"/>
    <w:basedOn w:val="Normal"/>
    <w:link w:val="PiedepginaCar"/>
    <w:uiPriority w:val="99"/>
    <w:unhideWhenUsed/>
    <w:rsid w:val="002D4C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C3D"/>
    <w:rPr>
      <w:lang w:val="en-US"/>
    </w:rPr>
  </w:style>
  <w:style w:type="paragraph" w:styleId="Textodeglobo">
    <w:name w:val="Balloon Text"/>
    <w:basedOn w:val="Normal"/>
    <w:link w:val="TextodegloboCar"/>
    <w:uiPriority w:val="99"/>
    <w:semiHidden/>
    <w:unhideWhenUsed/>
    <w:rsid w:val="00F47D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DFA"/>
    <w:rPr>
      <w:rFonts w:ascii="Tahoma" w:hAnsi="Tahoma" w:cs="Tahoma"/>
      <w:sz w:val="16"/>
      <w:szCs w:val="16"/>
      <w:lang w:val="en-US"/>
    </w:rPr>
  </w:style>
  <w:style w:type="character" w:customStyle="1" w:styleId="InternetLink">
    <w:name w:val="Internet Link"/>
    <w:basedOn w:val="Fuentedeprrafopredeter"/>
    <w:uiPriority w:val="99"/>
    <w:unhideWhenUsed/>
    <w:rsid w:val="00366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desaong.org/index.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3AB41-AED0-480D-9AB9-BE41A150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6571</Characters>
  <Application>Microsoft Office Word</Application>
  <DocSecurity>4</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Madrid</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guerra</dc:creator>
  <cp:lastModifiedBy>usuario</cp:lastModifiedBy>
  <cp:revision>2</cp:revision>
  <dcterms:created xsi:type="dcterms:W3CDTF">2020-01-30T16:30:00Z</dcterms:created>
  <dcterms:modified xsi:type="dcterms:W3CDTF">2020-01-30T16:30:00Z</dcterms:modified>
</cp:coreProperties>
</file>